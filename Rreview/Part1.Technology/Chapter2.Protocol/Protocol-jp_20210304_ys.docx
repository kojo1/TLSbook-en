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74019" w14:textId="77777777" w:rsidR="000A5BDD" w:rsidRPr="000A5BDD" w:rsidRDefault="000A5BDD" w:rsidP="000A5BDD">
      <w:r w:rsidRPr="000A5BDD">
        <w:rPr>
          <w:b/>
          <w:bCs/>
        </w:rPr>
        <w:t>## はじめに</w:t>
      </w:r>
    </w:p>
    <w:p w14:paraId="3FE2EA61" w14:textId="4BD9866A" w:rsidR="000A5BDD" w:rsidRPr="000A5BDD" w:rsidRDefault="000A5BDD" w:rsidP="000A5BDD">
      <w:r w:rsidRPr="000A5BDD">
        <w:t>第一</w:t>
      </w:r>
      <w:del w:id="0" w:author="須賀葉子" w:date="2021-03-03T14:36:00Z">
        <w:r w:rsidRPr="000A5BDD" w:rsidDel="00B17083">
          <w:rPr>
            <w:rFonts w:hint="eastAsia"/>
          </w:rPr>
          <w:delText>部</w:delText>
        </w:r>
      </w:del>
      <w:ins w:id="1" w:author="須賀葉子" w:date="2021-03-03T14:36:00Z">
        <w:r w:rsidR="00B17083">
          <w:rPr>
            <w:rFonts w:hint="eastAsia"/>
          </w:rPr>
          <w:t>章</w:t>
        </w:r>
      </w:ins>
      <w:r w:rsidRPr="000A5BDD">
        <w:t>では、TLSプログラミングのベースとなっている技術について見ていきます。第二章ではTLSプロトコルについて、第三章ではそこに使われている暗号アルゴリズム、技術について、また、第四章では、関連する各種の標準について解説します。また、第五章ではTLSプログラミングにおいてセキュリティ上考えておくべき事項についてまとめます。</w:t>
      </w:r>
    </w:p>
    <w:p w14:paraId="7F466945" w14:textId="77777777" w:rsidR="000A5BDD" w:rsidRPr="000A5BDD" w:rsidRDefault="000A5BDD" w:rsidP="000A5BDD"/>
    <w:p w14:paraId="4B417AB2" w14:textId="77777777" w:rsidR="000A5BDD" w:rsidRPr="000A5BDD" w:rsidRDefault="000A5BDD" w:rsidP="000A5BDD">
      <w:r w:rsidRPr="000A5BDD">
        <w:rPr>
          <w:b/>
          <w:bCs/>
        </w:rPr>
        <w:t>## 2.1 簡単なクライアント⇔サーバー通信</w:t>
      </w:r>
    </w:p>
    <w:p w14:paraId="2A0CD79B" w14:textId="6AFD177E" w:rsidR="000A5BDD" w:rsidRPr="000A5BDD" w:rsidRDefault="000A5BDD" w:rsidP="000A5BDD">
      <w:r w:rsidRPr="000A5BDD">
        <w:t>図2-1は、TLSで</w:t>
      </w:r>
      <w:ins w:id="2" w:author="須賀葉子" w:date="2021-03-04T08:09:00Z">
        <w:r w:rsidR="006E6590">
          <w:rPr>
            <w:rFonts w:hint="eastAsia"/>
          </w:rPr>
          <w:t>はじ</w:t>
        </w:r>
      </w:ins>
      <w:del w:id="3" w:author="須賀葉子" w:date="2021-03-04T08:09:00Z">
        <w:r w:rsidRPr="000A5BDD" w:rsidDel="006E6590">
          <w:delText>始</w:delText>
        </w:r>
      </w:del>
      <w:r w:rsidRPr="000A5BDD">
        <w:t>めて通信するクライアントとサーバのプログラムと</w:t>
      </w:r>
      <w:ins w:id="4" w:author="須賀葉子" w:date="2021-03-04T08:09:00Z">
        <w:r w:rsidR="006E6590">
          <w:rPr>
            <w:rFonts w:hint="eastAsia"/>
          </w:rPr>
          <w:t>、</w:t>
        </w:r>
      </w:ins>
      <w:r w:rsidRPr="000A5BDD">
        <w:t>両者の間のネットワークプロトコル（フルハンドシェーク）の概要を示しています。プロトコルとしてのTLSはTCPの上に実現されています。TLSのすべての</w:t>
      </w:r>
      <w:commentRangeStart w:id="5"/>
      <w:r w:rsidRPr="00DE04A6">
        <w:rPr>
          <w:highlight w:val="yellow"/>
          <w:rPrChange w:id="6" w:author="須賀葉子" w:date="2021-03-04T08:17:00Z">
            <w:rPr/>
          </w:rPrChange>
        </w:rPr>
        <w:t>レコード</w:t>
      </w:r>
      <w:commentRangeEnd w:id="5"/>
      <w:r w:rsidR="00DE04A6" w:rsidRPr="00DE04A6">
        <w:rPr>
          <w:rStyle w:val="a4"/>
          <w:highlight w:val="yellow"/>
          <w:rPrChange w:id="7" w:author="須賀葉子" w:date="2021-03-04T08:17:00Z">
            <w:rPr>
              <w:rStyle w:val="a4"/>
            </w:rPr>
          </w:rPrChange>
        </w:rPr>
        <w:commentReference w:id="5"/>
      </w:r>
      <w:r w:rsidRPr="000A5BDD">
        <w:t>はTCP接続されたクライアント、サーバ間のTCP</w:t>
      </w:r>
      <w:r w:rsidRPr="00DE04A6">
        <w:rPr>
          <w:highlight w:val="yellow"/>
          <w:rPrChange w:id="8" w:author="須賀葉子" w:date="2021-03-04T08:17:00Z">
            <w:rPr/>
          </w:rPrChange>
        </w:rPr>
        <w:t>レコード</w:t>
      </w:r>
      <w:r w:rsidRPr="000A5BDD">
        <w:t>の上に乗せて転送することになります。</w:t>
      </w:r>
    </w:p>
    <w:p w14:paraId="49B82016" w14:textId="77777777" w:rsidR="000A5BDD" w:rsidRPr="000A5BDD" w:rsidRDefault="000A5BDD" w:rsidP="000A5BDD"/>
    <w:p w14:paraId="37B3D079" w14:textId="06BC1F34" w:rsidR="000A5BDD" w:rsidRPr="000A5BDD" w:rsidRDefault="000A5BDD" w:rsidP="000A5BDD">
      <w:r w:rsidRPr="002F302B">
        <w:rPr>
          <w:highlight w:val="cyan"/>
          <w:rPrChange w:id="9" w:author="須賀葉子" w:date="2021-03-04T08:22:00Z">
            <w:rPr/>
          </w:rPrChange>
        </w:rPr>
        <w:t>これを実現するために、クライアントとサーバの間ではまずTCP接続を確立させます。例えばBSDソケットによるプログラムでは、サーバ側</w:t>
      </w:r>
      <w:del w:id="10" w:author="須賀葉子" w:date="2021-03-04T08:19:00Z">
        <w:r w:rsidRPr="002F302B" w:rsidDel="00DE04A6">
          <w:rPr>
            <w:highlight w:val="cyan"/>
            <w:rPrChange w:id="11" w:author="須賀葉子" w:date="2021-03-04T08:22:00Z">
              <w:rPr/>
            </w:rPrChange>
          </w:rPr>
          <w:delText>で</w:delText>
        </w:r>
      </w:del>
      <w:r w:rsidRPr="002F302B">
        <w:rPr>
          <w:highlight w:val="cyan"/>
          <w:rPrChange w:id="12" w:author="須賀葉子" w:date="2021-03-04T08:22:00Z">
            <w:rPr/>
          </w:rPrChange>
        </w:rPr>
        <w:t>はクライアントからの接続要求待</w:t>
      </w:r>
      <w:ins w:id="13" w:author="須賀葉子" w:date="2021-03-04T08:17:00Z">
        <w:r w:rsidR="00DE04A6" w:rsidRPr="002F302B">
          <w:rPr>
            <w:rFonts w:hint="eastAsia"/>
            <w:highlight w:val="cyan"/>
            <w:rPrChange w:id="14" w:author="須賀葉子" w:date="2021-03-04T08:22:00Z">
              <w:rPr>
                <w:rFonts w:hint="eastAsia"/>
              </w:rPr>
            </w:rPrChange>
          </w:rPr>
          <w:t>ち</w:t>
        </w:r>
      </w:ins>
      <w:r w:rsidRPr="002F302B">
        <w:rPr>
          <w:highlight w:val="cyan"/>
          <w:rPrChange w:id="15" w:author="須賀葉子" w:date="2021-03-04T08:22:00Z">
            <w:rPr/>
          </w:rPrChange>
        </w:rPr>
        <w:t>(accept)に入り、クライアントから目的のサーバに対して接続(connect)を要求することで実現します。</w:t>
      </w:r>
    </w:p>
    <w:p w14:paraId="08517BB1" w14:textId="77777777" w:rsidR="000A5BDD" w:rsidRPr="000A5BDD" w:rsidRDefault="000A5BDD" w:rsidP="000A5BDD"/>
    <w:p w14:paraId="3902DE96" w14:textId="77777777" w:rsidR="000A5BDD" w:rsidRPr="000A5BDD" w:rsidRDefault="000A5BDD" w:rsidP="000A5BDD">
      <w:r w:rsidRPr="000A5BDD">
        <w:t>以後のTLSのメッセージはすべてこの接続によるTCPレコードに乗せて運ばれます。</w:t>
      </w:r>
    </w:p>
    <w:p w14:paraId="3E21FD8E" w14:textId="77777777" w:rsidR="000A5BDD" w:rsidRPr="000A5BDD" w:rsidRDefault="000A5BDD" w:rsidP="000A5BDD"/>
    <w:p w14:paraId="3908FAFE" w14:textId="77777777" w:rsidR="000A5BDD" w:rsidRPr="000A5BDD" w:rsidRDefault="000A5BDD" w:rsidP="000A5BDD">
      <w:r w:rsidRPr="002F302B">
        <w:rPr>
          <w:highlight w:val="cyan"/>
          <w:rPrChange w:id="16" w:author="須賀葉子" w:date="2021-03-04T08:22:00Z">
            <w:rPr/>
          </w:rPrChange>
        </w:rPr>
        <w:t>次に、サーバ側プログラムではTLSレイヤーの接続要求を待つために</w:t>
      </w:r>
      <w:proofErr w:type="spellStart"/>
      <w:r w:rsidRPr="002F302B">
        <w:rPr>
          <w:highlight w:val="cyan"/>
          <w:rPrChange w:id="17" w:author="須賀葉子" w:date="2021-03-04T08:22:00Z">
            <w:rPr/>
          </w:rPrChange>
        </w:rPr>
        <w:t>SSL_accept</w:t>
      </w:r>
      <w:proofErr w:type="spellEnd"/>
      <w:r w:rsidRPr="002F302B">
        <w:rPr>
          <w:highlight w:val="cyan"/>
          <w:rPrChange w:id="18" w:author="須賀葉子" w:date="2021-03-04T08:22:00Z">
            <w:rPr/>
          </w:rPrChange>
        </w:rPr>
        <w:t>、クライアント側プログラムでは接続要求のために</w:t>
      </w:r>
      <w:proofErr w:type="spellStart"/>
      <w:r w:rsidRPr="002F302B">
        <w:rPr>
          <w:highlight w:val="cyan"/>
          <w:rPrChange w:id="19" w:author="須賀葉子" w:date="2021-03-04T08:22:00Z">
            <w:rPr/>
          </w:rPrChange>
        </w:rPr>
        <w:t>SSL_connect</w:t>
      </w:r>
      <w:proofErr w:type="spellEnd"/>
      <w:r w:rsidRPr="002F302B">
        <w:rPr>
          <w:highlight w:val="cyan"/>
          <w:rPrChange w:id="20" w:author="須賀葉子" w:date="2021-03-04T08:22:00Z">
            <w:rPr/>
          </w:rPrChange>
        </w:rPr>
        <w:t>を呼び出します。この呼び出しで一連のTLSハンドシェークが実行されTLS接続が確立</w:t>
      </w:r>
      <w:commentRangeStart w:id="21"/>
      <w:r w:rsidRPr="002F302B">
        <w:rPr>
          <w:highlight w:val="cyan"/>
          <w:rPrChange w:id="22" w:author="須賀葉子" w:date="2021-03-04T08:22:00Z">
            <w:rPr/>
          </w:rPrChange>
        </w:rPr>
        <w:t>します。</w:t>
      </w:r>
      <w:commentRangeEnd w:id="21"/>
      <w:r w:rsidR="002F302B">
        <w:rPr>
          <w:rStyle w:val="a4"/>
        </w:rPr>
        <w:commentReference w:id="21"/>
      </w:r>
    </w:p>
    <w:p w14:paraId="2891A3EA" w14:textId="77777777" w:rsidR="000A5BDD" w:rsidRPr="000A5BDD" w:rsidRDefault="000A5BDD" w:rsidP="000A5BDD"/>
    <w:p w14:paraId="7649FFFA" w14:textId="77777777" w:rsidR="000A5BDD" w:rsidRPr="000A5BDD" w:rsidRDefault="000A5BDD" w:rsidP="000A5BDD">
      <w:r w:rsidRPr="000A5BDD">
        <w:rPr>
          <w:b/>
          <w:bCs/>
        </w:rPr>
        <w:t>## 2.2 フルハンドシェイク</w:t>
      </w:r>
    </w:p>
    <w:p w14:paraId="0FEE0DF6" w14:textId="77777777" w:rsidR="000A5BDD" w:rsidRPr="000A5BDD" w:rsidRDefault="000A5BDD" w:rsidP="000A5BDD">
      <w:r w:rsidRPr="000A5BDD">
        <w:rPr>
          <w:b/>
          <w:bCs/>
        </w:rPr>
        <w:t>### 2.2.1 フルハンドシェイクの目的</w:t>
      </w:r>
    </w:p>
    <w:p w14:paraId="3A9A5ED3" w14:textId="38A516C3" w:rsidR="000A5BDD" w:rsidRPr="000A5BDD" w:rsidRDefault="000A5BDD" w:rsidP="000A5BDD">
      <w:r w:rsidRPr="000A5BDD">
        <w:t>2.1のようにクライアントが</w:t>
      </w:r>
      <w:ins w:id="23" w:author="須賀葉子" w:date="2021-03-04T08:23:00Z">
        <w:r w:rsidR="00F103DC">
          <w:rPr>
            <w:rFonts w:hint="eastAsia"/>
          </w:rPr>
          <w:t>はじ</w:t>
        </w:r>
      </w:ins>
      <w:del w:id="24" w:author="須賀葉子" w:date="2021-03-04T08:23:00Z">
        <w:r w:rsidRPr="000A5BDD" w:rsidDel="00F103DC">
          <w:delText>始</w:delText>
        </w:r>
      </w:del>
      <w:r w:rsidRPr="000A5BDD">
        <w:t>めてサーバとTLS通信する際は、サーバは通信相手のクライアントに対して事前情報なしに安全なTLSセッションを確立する必要があります。これを行うのがフルハンドシェークです。</w:t>
      </w:r>
    </w:p>
    <w:p w14:paraId="4F3490EE" w14:textId="77777777" w:rsidR="000A5BDD" w:rsidRPr="000A5BDD" w:rsidRDefault="000A5BDD" w:rsidP="000A5BDD"/>
    <w:p w14:paraId="2EA8D0DB" w14:textId="77777777" w:rsidR="000A5BDD" w:rsidRPr="000A5BDD" w:rsidRDefault="000A5BDD" w:rsidP="000A5BDD">
      <w:r w:rsidRPr="000A5BDD">
        <w:t>フルハンドシェークの主な目的は次の３つです。</w:t>
      </w:r>
    </w:p>
    <w:p w14:paraId="1D612599" w14:textId="77777777" w:rsidR="000A5BDD" w:rsidRPr="000A5BDD" w:rsidRDefault="000A5BDD" w:rsidP="000A5BDD"/>
    <w:p w14:paraId="32EC0F5D" w14:textId="77777777" w:rsidR="000A5BDD" w:rsidRPr="000A5BDD" w:rsidRDefault="000A5BDD" w:rsidP="000A5BDD">
      <w:r w:rsidRPr="000A5BDD">
        <w:t>１）通信の両者で使用する暗号スイートを合意すること&lt;</w:t>
      </w:r>
      <w:proofErr w:type="spellStart"/>
      <w:r w:rsidRPr="000A5BDD">
        <w:t>br</w:t>
      </w:r>
      <w:proofErr w:type="spellEnd"/>
      <w:r w:rsidRPr="000A5BDD">
        <w:t>&gt;</w:t>
      </w:r>
    </w:p>
    <w:p w14:paraId="25161FC7" w14:textId="77777777" w:rsidR="000A5BDD" w:rsidRPr="000A5BDD" w:rsidRDefault="000A5BDD" w:rsidP="000A5BDD">
      <w:r w:rsidRPr="000A5BDD">
        <w:t>２）セッションで使用する一連の鍵を合意すること（鍵合意）&lt;</w:t>
      </w:r>
      <w:proofErr w:type="spellStart"/>
      <w:r w:rsidRPr="000A5BDD">
        <w:t>br</w:t>
      </w:r>
      <w:proofErr w:type="spellEnd"/>
      <w:r w:rsidRPr="000A5BDD">
        <w:t>&gt;</w:t>
      </w:r>
    </w:p>
    <w:p w14:paraId="5CCDE996" w14:textId="77777777" w:rsidR="000A5BDD" w:rsidRPr="000A5BDD" w:rsidRDefault="000A5BDD" w:rsidP="000A5BDD">
      <w:r w:rsidRPr="000A5BDD">
        <w:t>３）通信相手が正しい相手であること、成りすましがないことの確認すること（ピア認証）&lt;</w:t>
      </w:r>
      <w:proofErr w:type="spellStart"/>
      <w:r w:rsidRPr="000A5BDD">
        <w:t>br</w:t>
      </w:r>
      <w:proofErr w:type="spellEnd"/>
      <w:r w:rsidRPr="000A5BDD">
        <w:t>&gt;</w:t>
      </w:r>
    </w:p>
    <w:p w14:paraId="62870697" w14:textId="77777777" w:rsidR="000A5BDD" w:rsidRPr="000A5BDD" w:rsidRDefault="000A5BDD" w:rsidP="000A5BDD"/>
    <w:p w14:paraId="7114CCA8" w14:textId="02DAB8CC" w:rsidR="000A5BDD" w:rsidRPr="000A5BDD" w:rsidRDefault="000A5BDD" w:rsidP="000A5BDD">
      <w:r w:rsidRPr="000A5BDD">
        <w:lastRenderedPageBreak/>
        <w:t>ピア認証とは、クライアントがサーバの正当性を認証するサーバ認証と</w:t>
      </w:r>
      <w:ins w:id="25" w:author="須賀葉子" w:date="2021-03-04T08:24:00Z">
        <w:r w:rsidR="00F103DC">
          <w:rPr>
            <w:rFonts w:hint="eastAsia"/>
          </w:rPr>
          <w:t>、</w:t>
        </w:r>
      </w:ins>
      <w:r w:rsidRPr="000A5BDD">
        <w:t>サーバがクライアントの正当性を認証するクライアント認証の二つです。TLSの場合、サーバ認証は必須、クライアント認証はオプションとなっています。</w:t>
      </w:r>
    </w:p>
    <w:p w14:paraId="45FC4842" w14:textId="77777777" w:rsidR="000A5BDD" w:rsidRPr="000A5BDD" w:rsidRDefault="000A5BDD" w:rsidP="000A5BDD"/>
    <w:p w14:paraId="7A6CF64C" w14:textId="77777777" w:rsidR="000A5BDD" w:rsidRPr="000A5BDD" w:rsidRDefault="000A5BDD" w:rsidP="000A5BDD">
      <w:r w:rsidRPr="000A5BDD">
        <w:t>TLS接続が確立したら、目的とするアプリケーションデータの送受信を行います。これはプログラム上では</w:t>
      </w:r>
      <w:proofErr w:type="spellStart"/>
      <w:r w:rsidRPr="000A5BDD">
        <w:t>SSL_send</w:t>
      </w:r>
      <w:proofErr w:type="spellEnd"/>
      <w:r w:rsidRPr="000A5BDD">
        <w:t>/</w:t>
      </w:r>
      <w:proofErr w:type="spellStart"/>
      <w:r w:rsidRPr="000A5BDD">
        <w:t>SSL_recv</w:t>
      </w:r>
      <w:proofErr w:type="spellEnd"/>
      <w:r w:rsidRPr="000A5BDD">
        <w:t xml:space="preserve"> APIによって行います。アプリケーションが送信したい平文のメッセージは</w:t>
      </w:r>
      <w:proofErr w:type="spellStart"/>
      <w:r w:rsidRPr="000A5BDD">
        <w:t>SSL_send</w:t>
      </w:r>
      <w:proofErr w:type="spellEnd"/>
      <w:r w:rsidRPr="000A5BDD">
        <w:t>によって暗号化され、</w:t>
      </w:r>
      <w:proofErr w:type="spellStart"/>
      <w:r w:rsidRPr="000A5BDD">
        <w:t>SSL_recv</w:t>
      </w:r>
      <w:proofErr w:type="spellEnd"/>
      <w:r w:rsidRPr="000A5BDD">
        <w:t>によって復号化され相手方のアプリケーションに平文で引き渡されます。この時、受けとったメッセージが送信元メッセージから改ざんされていないこと、真正性のチェックも行います。</w:t>
      </w:r>
    </w:p>
    <w:p w14:paraId="4131B825" w14:textId="77777777" w:rsidR="000A5BDD" w:rsidRPr="000A5BDD" w:rsidRDefault="000A5BDD" w:rsidP="000A5BDD"/>
    <w:p w14:paraId="2B724B12" w14:textId="77777777" w:rsidR="000A5BDD" w:rsidRPr="000A5BDD" w:rsidRDefault="000A5BDD" w:rsidP="000A5BDD">
      <w:r w:rsidRPr="000A5BDD">
        <w:rPr>
          <w:b/>
          <w:bCs/>
        </w:rPr>
        <w:t>### 2.2.2 暗号スイートと鍵合意</w:t>
      </w:r>
    </w:p>
    <w:p w14:paraId="5AB6AD08" w14:textId="77777777" w:rsidR="000A5BDD" w:rsidRPr="000A5BDD" w:rsidRDefault="000A5BDD" w:rsidP="000A5BDD">
      <w:r w:rsidRPr="000A5BDD">
        <w:t>ハンドシェークの主要な目的である暗号スイートと鍵の合意は、クライアントからサーバに最初に送られるClientHelloレコードとそれに対</w:t>
      </w:r>
      <w:del w:id="26" w:author="須賀葉子" w:date="2021-03-04T08:31:00Z">
        <w:r w:rsidRPr="000A5BDD" w:rsidDel="00167C48">
          <w:delText>し</w:delText>
        </w:r>
      </w:del>
      <w:r w:rsidRPr="000A5BDD">
        <w:t>するサーバからの応答ServerHelloによって行われます。図2-2はこの様子を表したものです。</w:t>
      </w:r>
    </w:p>
    <w:p w14:paraId="2D18EE4A" w14:textId="77777777" w:rsidR="000A5BDD" w:rsidRPr="000A5BDD" w:rsidRDefault="000A5BDD" w:rsidP="000A5BDD">
      <w:r w:rsidRPr="000A5BDD">
        <w:t>&lt;</w:t>
      </w:r>
      <w:proofErr w:type="spellStart"/>
      <w:r w:rsidRPr="000A5BDD">
        <w:t>br</w:t>
      </w:r>
      <w:proofErr w:type="spellEnd"/>
      <w:r w:rsidRPr="000A5BDD">
        <w:t>&gt;</w:t>
      </w:r>
    </w:p>
    <w:p w14:paraId="307A5351" w14:textId="77777777" w:rsidR="000A5BDD" w:rsidRPr="000A5BDD" w:rsidRDefault="000A5BDD" w:rsidP="000A5BDD">
      <w:r w:rsidRPr="000A5BDD">
        <w:t>ClientHelloレコードの各TLS</w:t>
      </w:r>
      <w:commentRangeStart w:id="27"/>
      <w:r w:rsidRPr="00875BAC">
        <w:rPr>
          <w:highlight w:val="yellow"/>
          <w:rPrChange w:id="28" w:author="須賀葉子" w:date="2021-03-04T08:34:00Z">
            <w:rPr/>
          </w:rPrChange>
        </w:rPr>
        <w:t>拡張</w:t>
      </w:r>
      <w:commentRangeEnd w:id="27"/>
      <w:r w:rsidR="00875BAC">
        <w:rPr>
          <w:rStyle w:val="a4"/>
        </w:rPr>
        <w:commentReference w:id="27"/>
      </w:r>
      <w:r w:rsidRPr="000A5BDD">
        <w:t>には以下のような情報が格納されます。</w:t>
      </w:r>
    </w:p>
    <w:p w14:paraId="5FDB1A5F" w14:textId="77777777" w:rsidR="000A5BDD" w:rsidRPr="000A5BDD" w:rsidRDefault="000A5BDD" w:rsidP="000A5BDD"/>
    <w:p w14:paraId="738FA771" w14:textId="77777777" w:rsidR="000A5BDD" w:rsidRPr="000A5BDD" w:rsidRDefault="000A5BDD" w:rsidP="000A5BDD">
      <w:r w:rsidRPr="000A5BDD">
        <w:t>１）サポートするTLSバージョンのリスト&lt;</w:t>
      </w:r>
      <w:proofErr w:type="spellStart"/>
      <w:r w:rsidRPr="000A5BDD">
        <w:t>br</w:t>
      </w:r>
      <w:proofErr w:type="spellEnd"/>
      <w:r w:rsidRPr="000A5BDD">
        <w:t>&gt;</w:t>
      </w:r>
    </w:p>
    <w:p w14:paraId="6917A0B2" w14:textId="77777777" w:rsidR="000A5BDD" w:rsidRPr="000A5BDD" w:rsidRDefault="000A5BDD" w:rsidP="000A5BDD">
      <w:r w:rsidRPr="000A5BDD">
        <w:t>２）サポートする暗号スイートのリスト&lt;</w:t>
      </w:r>
      <w:proofErr w:type="spellStart"/>
      <w:r w:rsidRPr="000A5BDD">
        <w:t>br</w:t>
      </w:r>
      <w:proofErr w:type="spellEnd"/>
      <w:r w:rsidRPr="000A5BDD">
        <w:t>&gt;</w:t>
      </w:r>
    </w:p>
    <w:p w14:paraId="4A7CB63D" w14:textId="77777777" w:rsidR="000A5BDD" w:rsidRPr="000A5BDD" w:rsidRDefault="000A5BDD" w:rsidP="000A5BDD">
      <w:r w:rsidRPr="000A5BDD">
        <w:t>３）サポートする楕円曲線暗号の曲線リスト&lt;</w:t>
      </w:r>
      <w:proofErr w:type="spellStart"/>
      <w:r w:rsidRPr="000A5BDD">
        <w:t>br</w:t>
      </w:r>
      <w:proofErr w:type="spellEnd"/>
      <w:r w:rsidRPr="000A5BDD">
        <w:t>&gt;</w:t>
      </w:r>
    </w:p>
    <w:p w14:paraId="2D681961" w14:textId="77777777" w:rsidR="000A5BDD" w:rsidRPr="000A5BDD" w:rsidRDefault="000A5BDD" w:rsidP="000A5BDD"/>
    <w:p w14:paraId="0DA26234" w14:textId="66E715F9" w:rsidR="000A5BDD" w:rsidRPr="000A5BDD" w:rsidRDefault="000A5BDD" w:rsidP="000A5BDD">
      <w:r w:rsidRPr="000A5BDD">
        <w:t>また、</w:t>
      </w:r>
      <w:r w:rsidRPr="008D4BEB">
        <w:rPr>
          <w:highlight w:val="yellow"/>
          <w:rPrChange w:id="29" w:author="須賀葉子" w:date="2021-03-04T08:35:00Z">
            <w:rPr/>
          </w:rPrChange>
        </w:rPr>
        <w:t>Key Share拡張</w:t>
      </w:r>
      <w:commentRangeStart w:id="30"/>
      <w:r w:rsidRPr="000A5BDD">
        <w:t>に</w:t>
      </w:r>
      <w:commentRangeEnd w:id="30"/>
      <w:r w:rsidR="008D4BEB">
        <w:rPr>
          <w:rStyle w:val="a4"/>
        </w:rPr>
        <w:commentReference w:id="30"/>
      </w:r>
      <w:r w:rsidRPr="000A5BDD">
        <w:t>はデ</w:t>
      </w:r>
      <w:ins w:id="31" w:author="須賀葉子" w:date="2021-03-04T08:36:00Z">
        <w:r w:rsidR="008D4BEB" w:rsidRPr="000A5BDD">
          <w:t>ィ</w:t>
        </w:r>
      </w:ins>
      <w:r w:rsidRPr="000A5BDD">
        <w:t>フィーヘルマン（楕円曲線DHを含む）鍵合意のための</w:t>
      </w:r>
      <w:r w:rsidRPr="008D4BEB">
        <w:rPr>
          <w:highlight w:val="yellow"/>
          <w:rPrChange w:id="32" w:author="須賀葉子" w:date="2021-03-04T08:38:00Z">
            <w:rPr/>
          </w:rPrChange>
        </w:rPr>
        <w:t>DHパラメータ</w:t>
      </w:r>
      <w:r w:rsidRPr="000A5BDD">
        <w:t>とクライアント側のDH公開鍵を格納します。Key Sh</w:t>
      </w:r>
      <w:ins w:id="33" w:author="須賀葉子" w:date="2021-03-04T08:37:00Z">
        <w:r w:rsidR="008D4BEB">
          <w:t>a</w:t>
        </w:r>
      </w:ins>
      <w:del w:id="34" w:author="須賀葉子" w:date="2021-03-04T08:37:00Z">
        <w:r w:rsidRPr="000A5BDD" w:rsidDel="008D4BEB">
          <w:delText>e</w:delText>
        </w:r>
      </w:del>
      <w:r w:rsidRPr="000A5BDD">
        <w:t>reは複数の候補を含むことができます。</w:t>
      </w:r>
    </w:p>
    <w:p w14:paraId="299E0EB4" w14:textId="77777777" w:rsidR="000A5BDD" w:rsidRPr="000A5BDD" w:rsidRDefault="000A5BDD" w:rsidP="000A5BDD"/>
    <w:p w14:paraId="2FA6D081" w14:textId="24A97210" w:rsidR="000A5BDD" w:rsidRPr="000A5BDD" w:rsidRDefault="000A5BDD" w:rsidP="000A5BDD">
      <w:r w:rsidRPr="000A5BDD">
        <w:t>これに対してサーバ側は、提示されたリストに合意できるものがあれば各項目の合意する内容をServerHelloにて返却します。この時、ServerHelloのKey Shareにはサーバ側のDH公開鍵も格納します。それらを受け取った両者はDHアルゴリズムによって</w:t>
      </w:r>
      <w:r w:rsidRPr="008D4BEB">
        <w:rPr>
          <w:highlight w:val="yellow"/>
          <w:rPrChange w:id="35" w:author="須賀葉子" w:date="2021-03-04T08:39:00Z">
            <w:rPr/>
          </w:rPrChange>
        </w:rPr>
        <w:t>プレマスターシークレット</w:t>
      </w:r>
      <w:r w:rsidRPr="000A5BDD">
        <w:t>を算出します。この値をもとに</w:t>
      </w:r>
      <w:r w:rsidRPr="008D4BEB">
        <w:rPr>
          <w:highlight w:val="yellow"/>
          <w:rPrChange w:id="36" w:author="須賀葉子" w:date="2021-03-04T08:42:00Z">
            <w:rPr/>
          </w:rPrChange>
        </w:rPr>
        <w:t>HKDF</w:t>
      </w:r>
      <w:commentRangeStart w:id="37"/>
      <w:r w:rsidRPr="000A5BDD">
        <w:t>鍵導出アルゴリズムによって</w:t>
      </w:r>
      <w:commentRangeEnd w:id="37"/>
      <w:r w:rsidR="008D4BEB">
        <w:rPr>
          <w:rStyle w:val="a4"/>
        </w:rPr>
        <w:commentReference w:id="37"/>
      </w:r>
      <w:r w:rsidRPr="000A5BDD">
        <w:t>その後の共通鍵暗号による暗号化、復号化のための鍵、</w:t>
      </w:r>
      <w:r w:rsidRPr="006F5F57">
        <w:rPr>
          <w:highlight w:val="yellow"/>
          <w:rPrChange w:id="38" w:author="須賀葉子" w:date="2021-03-04T08:50:00Z">
            <w:rPr/>
          </w:rPrChange>
        </w:rPr>
        <w:t>IV</w:t>
      </w:r>
      <w:r w:rsidRPr="000A5BDD">
        <w:t>を導出します。TLS1.3では鍵、IVは送信元（サーバ側、クライアント側）によって、またハンドシェーク中、アプリケーションデータ転送、</w:t>
      </w:r>
      <w:r w:rsidRPr="00362665">
        <w:rPr>
          <w:highlight w:val="yellow"/>
          <w:rPrChange w:id="39" w:author="須賀葉子" w:date="2021-03-04T08:55:00Z">
            <w:rPr/>
          </w:rPrChange>
        </w:rPr>
        <w:t>0-RTT</w:t>
      </w:r>
      <w:r w:rsidRPr="000A5BDD">
        <w:t>など</w:t>
      </w:r>
      <w:ins w:id="40" w:author="須賀葉子" w:date="2021-03-04T09:10:00Z">
        <w:r w:rsidR="001B43CE">
          <w:rPr>
            <w:rFonts w:hint="eastAsia"/>
          </w:rPr>
          <w:t>の</w:t>
        </w:r>
      </w:ins>
      <w:r w:rsidRPr="000A5BDD">
        <w:t>用途によ</w:t>
      </w:r>
      <w:ins w:id="41" w:author="須賀葉子" w:date="2021-03-04T09:10:00Z">
        <w:r w:rsidR="001B43CE">
          <w:rPr>
            <w:rFonts w:hint="eastAsia"/>
          </w:rPr>
          <w:t>り</w:t>
        </w:r>
      </w:ins>
      <w:del w:id="42" w:author="須賀葉子" w:date="2021-03-04T09:10:00Z">
        <w:r w:rsidRPr="000A5BDD" w:rsidDel="001B43CE">
          <w:delText>って</w:delText>
        </w:r>
      </w:del>
      <w:r w:rsidRPr="000A5BDD">
        <w:t>異なる値を導出しセッション鍵とし安全性をさらに高めています。</w:t>
      </w:r>
    </w:p>
    <w:p w14:paraId="2D99B8C9" w14:textId="77777777" w:rsidR="000A5BDD" w:rsidRPr="000A5BDD" w:rsidRDefault="000A5BDD" w:rsidP="000A5BDD"/>
    <w:p w14:paraId="7D52BB47" w14:textId="1A0035E8" w:rsidR="000A5BDD" w:rsidRPr="000A5BDD" w:rsidRDefault="000A5BDD" w:rsidP="000A5BDD">
      <w:r w:rsidRPr="000A5BDD">
        <w:t>クライアント側が提示したKey</w:t>
      </w:r>
      <w:ins w:id="43" w:author="須賀葉子" w:date="2021-03-04T09:09:00Z">
        <w:r w:rsidR="001B43CE">
          <w:t xml:space="preserve"> </w:t>
        </w:r>
      </w:ins>
      <w:r w:rsidRPr="000A5BDD">
        <w:t>Shareのリストに対してサーバ側が合意できない場合はクライアントに対して１回だけ別の候補を要求することができます(</w:t>
      </w:r>
      <w:proofErr w:type="spellStart"/>
      <w:r w:rsidRPr="000A5BDD">
        <w:t>HelloRetryRequest</w:t>
      </w:r>
      <w:proofErr w:type="spellEnd"/>
      <w:r w:rsidRPr="000A5BDD">
        <w:t>)。こ</w:t>
      </w:r>
      <w:r w:rsidRPr="000A5BDD">
        <w:lastRenderedPageBreak/>
        <w:t>れに対して、クライアント側は２度目のClientHelloで次の候補を示します。サーバ側がこれに合意できれば、ハンドシェークは次に進みます。合意できない場合は、ハンドシェークは中断します。</w:t>
      </w:r>
    </w:p>
    <w:p w14:paraId="69E77ED6" w14:textId="77777777" w:rsidR="000A5BDD" w:rsidRPr="000A5BDD" w:rsidRDefault="000A5BDD" w:rsidP="000A5BDD"/>
    <w:p w14:paraId="70F9D53F" w14:textId="77777777" w:rsidR="000A5BDD" w:rsidRPr="000A5BDD" w:rsidRDefault="000A5BDD" w:rsidP="000A5BDD">
      <w:r w:rsidRPr="000A5BDD">
        <w:t>なお、TLS1.3ではこのようにClientHelloとServerHelloレコードの1往復のやりとりでセッション鍵の導出まで完了しますが、</w:t>
      </w:r>
      <w:r w:rsidRPr="001B43CE">
        <w:rPr>
          <w:highlight w:val="lightGray"/>
          <w:rPrChange w:id="44" w:author="須賀葉子" w:date="2021-03-04T09:13:00Z">
            <w:rPr/>
          </w:rPrChange>
        </w:rPr>
        <w:t>TLS1.2以前では合意のためのサーバ鍵、クライアント鍵は次の</w:t>
      </w:r>
      <w:proofErr w:type="spellStart"/>
      <w:r w:rsidRPr="001B43CE">
        <w:rPr>
          <w:highlight w:val="lightGray"/>
          <w:rPrChange w:id="45" w:author="須賀葉子" w:date="2021-03-04T09:13:00Z">
            <w:rPr/>
          </w:rPrChange>
        </w:rPr>
        <w:t>ServerKeyExchange</w:t>
      </w:r>
      <w:proofErr w:type="spellEnd"/>
      <w:r w:rsidRPr="001B43CE">
        <w:rPr>
          <w:highlight w:val="lightGray"/>
          <w:rPrChange w:id="46" w:author="須賀葉子" w:date="2021-03-04T09:13:00Z">
            <w:rPr/>
          </w:rPrChange>
        </w:rPr>
        <w:t xml:space="preserve">, </w:t>
      </w:r>
      <w:proofErr w:type="spellStart"/>
      <w:r w:rsidRPr="001B43CE">
        <w:rPr>
          <w:highlight w:val="lightGray"/>
          <w:rPrChange w:id="47" w:author="須賀葉子" w:date="2021-03-04T09:13:00Z">
            <w:rPr/>
          </w:rPrChange>
        </w:rPr>
        <w:t>ClientKeyExchange</w:t>
      </w:r>
      <w:proofErr w:type="spellEnd"/>
      <w:r w:rsidRPr="001B43CE">
        <w:rPr>
          <w:highlight w:val="lightGray"/>
          <w:rPrChange w:id="48" w:author="須賀葉子" w:date="2021-03-04T09:13:00Z">
            <w:rPr/>
          </w:rPrChange>
        </w:rPr>
        <w:t>に交換されるため合意の完了のために２往復を必要</w:t>
      </w:r>
      <w:commentRangeStart w:id="49"/>
      <w:r w:rsidRPr="001B43CE">
        <w:rPr>
          <w:highlight w:val="lightGray"/>
          <w:rPrChange w:id="50" w:author="須賀葉子" w:date="2021-03-04T09:13:00Z">
            <w:rPr/>
          </w:rPrChange>
        </w:rPr>
        <w:t>としていました。</w:t>
      </w:r>
      <w:commentRangeEnd w:id="49"/>
      <w:r w:rsidR="001B43CE">
        <w:rPr>
          <w:rStyle w:val="a4"/>
        </w:rPr>
        <w:commentReference w:id="49"/>
      </w:r>
      <w:r w:rsidRPr="000A5BDD">
        <w:t>また、TLS1.3ではハンドシェークの最初でセッション鍵が導出できるので、それ以降のハンドシェークを秘匿することが可能となり安全性を高めています。</w:t>
      </w:r>
    </w:p>
    <w:p w14:paraId="3B76B53E" w14:textId="77777777" w:rsidR="000A5BDD" w:rsidRPr="000A5BDD" w:rsidRDefault="000A5BDD" w:rsidP="000A5BDD"/>
    <w:p w14:paraId="5413DFF7" w14:textId="77777777" w:rsidR="000A5BDD" w:rsidRPr="000A5BDD" w:rsidRDefault="000A5BDD" w:rsidP="000A5BDD">
      <w:r w:rsidRPr="000A5BDD">
        <w:rPr>
          <w:b/>
          <w:bCs/>
        </w:rPr>
        <w:t>### 1) TLSバージョンの合意</w:t>
      </w:r>
    </w:p>
    <w:p w14:paraId="1983FBC5" w14:textId="77777777" w:rsidR="000A5BDD" w:rsidRPr="000A5BDD" w:rsidRDefault="000A5BDD" w:rsidP="000A5BDD">
      <w:r w:rsidRPr="000A5BDD">
        <w:t>ネットワーク上で複数のTLSバージョンのプロトコルが混在できるように、ClientHelloではサポートする複数のバージョンを提示することができるようになっています。これに対してサーバ側は合意したバージョンに対応する形式のServerHelloを返送します。これによって、それ以後のハンドシェークは合意したバージョンの形式で進めることができます。TLS1.3では、Secure Renegotiationは廃止されたので、ここでTLS1.3を合意した場合はその後すべて1.3に準拠する必要があります。</w:t>
      </w:r>
    </w:p>
    <w:p w14:paraId="775E83C3" w14:textId="77777777" w:rsidR="000A5BDD" w:rsidRPr="000A5BDD" w:rsidRDefault="000A5BDD" w:rsidP="000A5BDD"/>
    <w:p w14:paraId="7FF1CFD0" w14:textId="3E23C017" w:rsidR="000A5BDD" w:rsidRPr="000A5BDD" w:rsidRDefault="000A5BDD" w:rsidP="000A5BDD">
      <w:r w:rsidRPr="000A5BDD">
        <w:t>また、TLS1.3ではダウングレードは認められないので、クライアントが1.3を含む複数のバージョンを提示した場合でも、サーバ側はもしTLS1.3をサポートするならば</w:t>
      </w:r>
      <w:del w:id="51" w:author="須賀葉子" w:date="2021-03-04T09:18:00Z">
        <w:r w:rsidRPr="000A5BDD" w:rsidDel="00401031">
          <w:rPr>
            <w:rFonts w:hint="eastAsia"/>
          </w:rPr>
          <w:delText>かならず</w:delText>
        </w:r>
      </w:del>
      <w:ins w:id="52" w:author="須賀葉子" w:date="2021-03-04T09:18:00Z">
        <w:r w:rsidR="00401031">
          <w:rPr>
            <w:rFonts w:hint="eastAsia"/>
          </w:rPr>
          <w:t>必ず</w:t>
        </w:r>
      </w:ins>
      <w:r w:rsidRPr="000A5BDD">
        <w:t>1.3で合意しTLS1.3のServerHelloを返却する必要があります。この時、ClientHelloに示される暗号スイートリストにTLS1.3スイートが無い場合はダウングレードの一種とみなされハンドシェークは終了します。また、TLS1.3で合意することを期待するクライアント側はこの値が規定されている値ではないことを確認し、ダウングレード攻撃を防止します。&lt;</w:t>
      </w:r>
      <w:proofErr w:type="spellStart"/>
      <w:r w:rsidRPr="000A5BDD">
        <w:t>br</w:t>
      </w:r>
      <w:proofErr w:type="spellEnd"/>
      <w:r w:rsidRPr="000A5BDD">
        <w:t>&gt;</w:t>
      </w:r>
    </w:p>
    <w:p w14:paraId="7ABE680D" w14:textId="77777777" w:rsidR="000A5BDD" w:rsidRPr="000A5BDD" w:rsidRDefault="000A5BDD" w:rsidP="000A5BDD"/>
    <w:p w14:paraId="75AAC6E9" w14:textId="77777777" w:rsidR="000A5BDD" w:rsidRPr="000A5BDD" w:rsidRDefault="000A5BDD" w:rsidP="000A5BDD">
      <w:r w:rsidRPr="000A5BDD">
        <w:t>一方、サーバがTLS1.3を含む複数のバージョンをサポートする場合に、クライアント側がTLS1.2以下のみサポートする場合は、サーバ側もTLS1.2以下しかサポートしない場合と等価の動作をすることが認められています。ただし、その場合には</w:t>
      </w:r>
      <w:r w:rsidRPr="00454127">
        <w:rPr>
          <w:highlight w:val="yellow"/>
          <w:rPrChange w:id="53" w:author="須賀葉子" w:date="2021-03-04T09:20:00Z">
            <w:rPr/>
          </w:rPrChange>
        </w:rPr>
        <w:t>サーバランダム</w:t>
      </w:r>
      <w:r w:rsidRPr="000A5BDD">
        <w:t>の後尾にその旨を示す特定のバイト列を表示します。&lt;</w:t>
      </w:r>
      <w:proofErr w:type="spellStart"/>
      <w:r w:rsidRPr="000A5BDD">
        <w:t>br</w:t>
      </w:r>
      <w:proofErr w:type="spellEnd"/>
      <w:r w:rsidRPr="000A5BDD">
        <w:t>&gt;</w:t>
      </w:r>
    </w:p>
    <w:p w14:paraId="339DD327" w14:textId="77777777" w:rsidR="000A5BDD" w:rsidRPr="000A5BDD" w:rsidRDefault="000A5BDD" w:rsidP="000A5BDD"/>
    <w:p w14:paraId="48BA5868" w14:textId="77777777" w:rsidR="000A5BDD" w:rsidRPr="000A5BDD" w:rsidRDefault="000A5BDD" w:rsidP="000A5BDD">
      <w:r w:rsidRPr="000A5BDD">
        <w:t>表2-1にクライアント、サーバでサポートするTLSバージョンの</w:t>
      </w:r>
      <w:proofErr w:type="gramStart"/>
      <w:r w:rsidRPr="000A5BDD">
        <w:t>組合わ</w:t>
      </w:r>
      <w:proofErr w:type="gramEnd"/>
      <w:r w:rsidRPr="000A5BDD">
        <w:t>せと求められる動作についてまとめます。</w:t>
      </w:r>
    </w:p>
    <w:p w14:paraId="2FDE746F" w14:textId="77777777" w:rsidR="000A5BDD" w:rsidRPr="000A5BDD" w:rsidRDefault="000A5BDD" w:rsidP="000A5BDD"/>
    <w:p w14:paraId="04259A53" w14:textId="77777777" w:rsidR="000A5BDD" w:rsidRPr="000A5BDD" w:rsidRDefault="000A5BDD" w:rsidP="000A5BDD">
      <w:r w:rsidRPr="000A5BDD">
        <w:t>|クライアント&lt;</w:t>
      </w:r>
      <w:proofErr w:type="spellStart"/>
      <w:r w:rsidRPr="000A5BDD">
        <w:t>br</w:t>
      </w:r>
      <w:proofErr w:type="spellEnd"/>
      <w:r w:rsidRPr="000A5BDD">
        <w:t>&gt;TLS1.2以下|&lt;</w:t>
      </w:r>
      <w:proofErr w:type="spellStart"/>
      <w:r w:rsidRPr="000A5BDD">
        <w:t>br</w:t>
      </w:r>
      <w:proofErr w:type="spellEnd"/>
      <w:r w:rsidRPr="000A5BDD">
        <w:t>&gt;TLS1.3|サーバ&lt;</w:t>
      </w:r>
      <w:proofErr w:type="spellStart"/>
      <w:r w:rsidRPr="000A5BDD">
        <w:t>br</w:t>
      </w:r>
      <w:proofErr w:type="spellEnd"/>
      <w:r w:rsidRPr="000A5BDD">
        <w:t>&gt;TLS1.2以下|&lt;</w:t>
      </w:r>
      <w:proofErr w:type="spellStart"/>
      <w:r w:rsidRPr="000A5BDD">
        <w:t>br</w:t>
      </w:r>
      <w:proofErr w:type="spellEnd"/>
      <w:r w:rsidRPr="000A5BDD">
        <w:t>&gt;TLS1.3|動作|</w:t>
      </w:r>
    </w:p>
    <w:p w14:paraId="319E0705" w14:textId="77777777" w:rsidR="000A5BDD" w:rsidRPr="000A5BDD" w:rsidRDefault="000A5BDD" w:rsidP="000A5BDD">
      <w:r w:rsidRPr="000A5BDD">
        <w:t>|---|---|---|---|---|</w:t>
      </w:r>
    </w:p>
    <w:p w14:paraId="16800C62" w14:textId="77777777" w:rsidR="000A5BDD" w:rsidRPr="000A5BDD" w:rsidRDefault="000A5BDD" w:rsidP="000A5BDD">
      <w:r w:rsidRPr="000A5BDD">
        <w:lastRenderedPageBreak/>
        <w:t>|  |✓|  |✓|TLS1.3セッション|</w:t>
      </w:r>
    </w:p>
    <w:p w14:paraId="4967BC9B" w14:textId="77777777" w:rsidR="000A5BDD" w:rsidRPr="000A5BDD" w:rsidRDefault="000A5BDD" w:rsidP="000A5BDD">
      <w:r w:rsidRPr="000A5BDD">
        <w:t>|　|✓|✓|✓|TLS1.3セッション|</w:t>
      </w:r>
    </w:p>
    <w:p w14:paraId="2BBB5835" w14:textId="77777777" w:rsidR="000A5BDD" w:rsidRPr="000A5BDD" w:rsidRDefault="000A5BDD" w:rsidP="000A5BDD">
      <w:r w:rsidRPr="000A5BDD">
        <w:t>|  |✓|✓|  |ハンドシェーク終了|</w:t>
      </w:r>
    </w:p>
    <w:p w14:paraId="4D33B12F" w14:textId="77777777" w:rsidR="000A5BDD" w:rsidRPr="000A5BDD" w:rsidRDefault="000A5BDD" w:rsidP="000A5BDD">
      <w:r w:rsidRPr="000A5BDD">
        <w:t>|✓|✓|  |✓|TLS1.3セッション|</w:t>
      </w:r>
    </w:p>
    <w:p w14:paraId="5321404C" w14:textId="77777777" w:rsidR="000A5BDD" w:rsidRPr="000A5BDD" w:rsidRDefault="000A5BDD" w:rsidP="000A5BDD">
      <w:r w:rsidRPr="000A5BDD">
        <w:t>|✓|✓|✓|✓|TLS1.3セッション|</w:t>
      </w:r>
    </w:p>
    <w:p w14:paraId="3DAC96D9" w14:textId="77777777" w:rsidR="000A5BDD" w:rsidRPr="000A5BDD" w:rsidRDefault="000A5BDD" w:rsidP="000A5BDD">
      <w:r w:rsidRPr="000A5BDD">
        <w:t>|✓|✓|✓|  |TLS1.2以下セッション|</w:t>
      </w:r>
    </w:p>
    <w:p w14:paraId="2123EA9C" w14:textId="77777777" w:rsidR="000A5BDD" w:rsidRPr="000A5BDD" w:rsidRDefault="000A5BDD" w:rsidP="000A5BDD">
      <w:r w:rsidRPr="000A5BDD">
        <w:t>|✓|　|  |✓|ハンドシェーク終了|</w:t>
      </w:r>
    </w:p>
    <w:p w14:paraId="79EC2C19" w14:textId="77777777" w:rsidR="000A5BDD" w:rsidRPr="000A5BDD" w:rsidRDefault="000A5BDD" w:rsidP="000A5BDD">
      <w:r w:rsidRPr="000A5BDD">
        <w:t>|✓|  |✓|✓|TLS1.2以下セッション&lt;</w:t>
      </w:r>
      <w:proofErr w:type="spellStart"/>
      <w:r w:rsidRPr="000A5BDD">
        <w:t>br</w:t>
      </w:r>
      <w:proofErr w:type="spellEnd"/>
      <w:r w:rsidRPr="000A5BDD">
        <w:t>&gt;注|</w:t>
      </w:r>
    </w:p>
    <w:p w14:paraId="7464BB95" w14:textId="77777777" w:rsidR="000A5BDD" w:rsidRPr="000A5BDD" w:rsidRDefault="000A5BDD" w:rsidP="000A5BDD">
      <w:r w:rsidRPr="000A5BDD">
        <w:t>|✓|  |✓|  |TLS1.2以下セッション|</w:t>
      </w:r>
    </w:p>
    <w:p w14:paraId="577D30BF" w14:textId="77777777" w:rsidR="000A5BDD" w:rsidRPr="000A5BDD" w:rsidRDefault="000A5BDD" w:rsidP="000A5BDD"/>
    <w:p w14:paraId="78C405B2" w14:textId="77777777" w:rsidR="000A5BDD" w:rsidRPr="000A5BDD" w:rsidRDefault="000A5BDD" w:rsidP="000A5BDD">
      <w:r w:rsidRPr="000A5BDD">
        <w:t xml:space="preserve">                表2-1 TLSバージョンの合意</w:t>
      </w:r>
    </w:p>
    <w:p w14:paraId="131B769A" w14:textId="77777777" w:rsidR="000A5BDD" w:rsidRPr="000A5BDD" w:rsidRDefault="000A5BDD" w:rsidP="000A5BDD"/>
    <w:p w14:paraId="1FA1AC04" w14:textId="77777777" w:rsidR="000A5BDD" w:rsidRPr="000A5BDD" w:rsidRDefault="000A5BDD" w:rsidP="000A5BDD">
      <w:r w:rsidRPr="000A5BDD">
        <w:t>注：サーバランダムの後尾８バイトに&lt;</w:t>
      </w:r>
      <w:proofErr w:type="spellStart"/>
      <w:r w:rsidRPr="000A5BDD">
        <w:t>br</w:t>
      </w:r>
      <w:proofErr w:type="spellEnd"/>
      <w:r w:rsidRPr="000A5BDD">
        <w:t>&gt;</w:t>
      </w:r>
    </w:p>
    <w:p w14:paraId="1850E687" w14:textId="77777777" w:rsidR="000A5BDD" w:rsidRPr="000A5BDD" w:rsidRDefault="000A5BDD" w:rsidP="000A5BDD">
      <w:r w:rsidRPr="000A5BDD">
        <w:t xml:space="preserve">    TLS1.2の場合十六進"44 4F 57 4E 47 52 44 01"&lt;</w:t>
      </w:r>
      <w:proofErr w:type="spellStart"/>
      <w:r w:rsidRPr="000A5BDD">
        <w:t>br</w:t>
      </w:r>
      <w:proofErr w:type="spellEnd"/>
      <w:r w:rsidRPr="000A5BDD">
        <w:t>&gt;</w:t>
      </w:r>
    </w:p>
    <w:p w14:paraId="72A8910C" w14:textId="77777777" w:rsidR="000A5BDD" w:rsidRPr="000A5BDD" w:rsidRDefault="000A5BDD" w:rsidP="000A5BDD">
      <w:r w:rsidRPr="000A5BDD">
        <w:t xml:space="preserve">    TLS1.1以下の場合十六進"44 4F 57 4E 47 52 44 00"&lt;</w:t>
      </w:r>
      <w:proofErr w:type="spellStart"/>
      <w:r w:rsidRPr="000A5BDD">
        <w:t>br</w:t>
      </w:r>
      <w:proofErr w:type="spellEnd"/>
      <w:r w:rsidRPr="000A5BDD">
        <w:t>&gt;&lt;</w:t>
      </w:r>
      <w:proofErr w:type="spellStart"/>
      <w:r w:rsidRPr="000A5BDD">
        <w:t>br</w:t>
      </w:r>
      <w:proofErr w:type="spellEnd"/>
      <w:r w:rsidRPr="000A5BDD">
        <w:t>&gt;</w:t>
      </w:r>
    </w:p>
    <w:p w14:paraId="47D1688E" w14:textId="77777777" w:rsidR="000A5BDD" w:rsidRPr="000A5BDD" w:rsidRDefault="000A5BDD" w:rsidP="000A5BDD"/>
    <w:p w14:paraId="47A4D857" w14:textId="77777777" w:rsidR="000A5BDD" w:rsidRPr="000A5BDD" w:rsidRDefault="000A5BDD" w:rsidP="000A5BDD">
      <w:r w:rsidRPr="000A5BDD">
        <w:rPr>
          <w:b/>
          <w:bCs/>
        </w:rPr>
        <w:t>### 2) 暗号スイート</w:t>
      </w:r>
    </w:p>
    <w:p w14:paraId="1A0C69C2" w14:textId="77777777" w:rsidR="000A5BDD" w:rsidRPr="000A5BDD" w:rsidRDefault="000A5BDD" w:rsidP="000A5BDD">
      <w:r w:rsidRPr="000A5BDD">
        <w:t>TLS1.3ではそれまでのバージョンにくらべて以下のように利用可能な暗号スイートの種類が大幅に整理されました。</w:t>
      </w:r>
    </w:p>
    <w:p w14:paraId="6941FD62" w14:textId="77777777" w:rsidR="000A5BDD" w:rsidRPr="000A5BDD" w:rsidRDefault="000A5BDD" w:rsidP="000A5BDD"/>
    <w:p w14:paraId="23A28480" w14:textId="77777777" w:rsidR="000A5BDD" w:rsidRPr="000A5BDD" w:rsidRDefault="000A5BDD" w:rsidP="000A5BDD">
      <w:r w:rsidRPr="000A5BDD">
        <w:t>１）鍵合意アルゴリズムとしては静的RSAを廃止し、一時鍵DH（楕円曲線DHを含む）のみとなりました。&lt;</w:t>
      </w:r>
      <w:proofErr w:type="spellStart"/>
      <w:r w:rsidRPr="000A5BDD">
        <w:t>br</w:t>
      </w:r>
      <w:proofErr w:type="spellEnd"/>
      <w:r w:rsidRPr="000A5BDD">
        <w:t>&gt;</w:t>
      </w:r>
    </w:p>
    <w:p w14:paraId="2CC1EB8E" w14:textId="77777777" w:rsidR="000A5BDD" w:rsidRPr="000A5BDD" w:rsidRDefault="000A5BDD" w:rsidP="000A5BDD">
      <w:r w:rsidRPr="000A5BDD">
        <w:t>２）静的RSAが廃止されたため、証明書はピア認証のみに使用することになりました。これによって、鍵合意と認証は完全に分離、独立した扱いが可能となりました&lt;</w:t>
      </w:r>
      <w:proofErr w:type="spellStart"/>
      <w:r w:rsidRPr="000A5BDD">
        <w:t>br</w:t>
      </w:r>
      <w:proofErr w:type="spellEnd"/>
      <w:r w:rsidRPr="000A5BDD">
        <w:t>&gt;</w:t>
      </w:r>
    </w:p>
    <w:p w14:paraId="26768440" w14:textId="77777777" w:rsidR="000A5BDD" w:rsidRPr="000A5BDD" w:rsidRDefault="000A5BDD" w:rsidP="000A5BDD">
      <w:r w:rsidRPr="000A5BDD">
        <w:t>３）危殆化した共通鍵暗号アルゴリズムが大幅に整理されました&lt;</w:t>
      </w:r>
      <w:proofErr w:type="spellStart"/>
      <w:r w:rsidRPr="000A5BDD">
        <w:t>br</w:t>
      </w:r>
      <w:proofErr w:type="spellEnd"/>
      <w:r w:rsidRPr="000A5BDD">
        <w:t>&gt;</w:t>
      </w:r>
    </w:p>
    <w:p w14:paraId="2BBC40AD" w14:textId="77777777" w:rsidR="000A5BDD" w:rsidRPr="000A5BDD" w:rsidRDefault="000A5BDD" w:rsidP="000A5BDD">
      <w:r w:rsidRPr="000A5BDD">
        <w:t>４）MACによる真正性検証を廃止し、認証付き暗号(AEAD: Authenticated Encryption with Associated Data)アルゴリズムのみに整理されました&lt;</w:t>
      </w:r>
      <w:proofErr w:type="spellStart"/>
      <w:r w:rsidRPr="000A5BDD">
        <w:t>br</w:t>
      </w:r>
      <w:proofErr w:type="spellEnd"/>
      <w:r w:rsidRPr="000A5BDD">
        <w:t>&gt;</w:t>
      </w:r>
    </w:p>
    <w:p w14:paraId="7009F3E1" w14:textId="77777777" w:rsidR="000A5BDD" w:rsidRPr="000A5BDD" w:rsidRDefault="000A5BDD" w:rsidP="000A5BDD">
      <w:r w:rsidRPr="000A5BDD">
        <w:t>５）ハッシュはHKDF鍵導出のためのハッシュアルゴリズムのみを指定するものとしました&lt;</w:t>
      </w:r>
      <w:proofErr w:type="spellStart"/>
      <w:r w:rsidRPr="000A5BDD">
        <w:t>br</w:t>
      </w:r>
      <w:proofErr w:type="spellEnd"/>
      <w:r w:rsidRPr="000A5BDD">
        <w:t>&gt;</w:t>
      </w:r>
    </w:p>
    <w:p w14:paraId="48DDE012" w14:textId="77777777" w:rsidR="000A5BDD" w:rsidRPr="000A5BDD" w:rsidRDefault="000A5BDD" w:rsidP="000A5BDD"/>
    <w:p w14:paraId="02E9EA95" w14:textId="77777777" w:rsidR="000A5BDD" w:rsidRPr="000A5BDD" w:rsidRDefault="000A5BDD" w:rsidP="000A5BDD">
      <w:r w:rsidRPr="000A5BDD">
        <w:t>１）の整理により暗号スイート表記上は鍵合意アルゴリズムの表記は意味がなくなり、TLS1.3向け表記からは削除されました。また２）により、証明書に関する情報も暗号スイートとは分離し、必要な情報はTLS拡張に格納しています。</w:t>
      </w:r>
    </w:p>
    <w:p w14:paraId="62D91A03" w14:textId="77777777" w:rsidR="000A5BDD" w:rsidRPr="000A5BDD" w:rsidRDefault="000A5BDD" w:rsidP="000A5BDD"/>
    <w:p w14:paraId="3DC7D4A9" w14:textId="77777777" w:rsidR="000A5BDD" w:rsidRPr="000A5BDD" w:rsidRDefault="000A5BDD" w:rsidP="000A5BDD">
      <w:r w:rsidRPr="000A5BDD">
        <w:t>以上の結果、TLS1.2までに数百にのぼっていた暗号スイートは、現在TLS1.3として利用できるものとして以下の通りに絞り込まれ</w:t>
      </w:r>
      <w:del w:id="54" w:author="須賀葉子" w:date="2021-03-04T09:24:00Z">
        <w:r w:rsidRPr="000A5BDD" w:rsidDel="00454127">
          <w:delText>ま</w:delText>
        </w:r>
      </w:del>
      <w:r w:rsidRPr="000A5BDD">
        <w:t>ています。</w:t>
      </w:r>
    </w:p>
    <w:p w14:paraId="363633A2" w14:textId="77777777" w:rsidR="000A5BDD" w:rsidRPr="000A5BDD" w:rsidRDefault="000A5BDD" w:rsidP="000A5BDD">
      <w:r w:rsidRPr="000A5BDD">
        <w:lastRenderedPageBreak/>
        <w:t>&lt;</w:t>
      </w:r>
      <w:proofErr w:type="spellStart"/>
      <w:r w:rsidRPr="000A5BDD">
        <w:t>br</w:t>
      </w:r>
      <w:proofErr w:type="spellEnd"/>
      <w:r w:rsidRPr="000A5BDD">
        <w:t>&gt;</w:t>
      </w:r>
    </w:p>
    <w:p w14:paraId="58679854" w14:textId="77777777" w:rsidR="000A5BDD" w:rsidRPr="000A5BDD" w:rsidRDefault="000A5BDD" w:rsidP="000A5BDD"/>
    <w:p w14:paraId="194BBD7D" w14:textId="77777777" w:rsidR="000A5BDD" w:rsidRPr="000A5BDD" w:rsidRDefault="000A5BDD" w:rsidP="000A5BDD">
      <w:r w:rsidRPr="000A5BDD">
        <w:t>|名前|ID|</w:t>
      </w:r>
    </w:p>
    <w:p w14:paraId="09B11844" w14:textId="77777777" w:rsidR="000A5BDD" w:rsidRPr="000A5BDD" w:rsidRDefault="000A5BDD" w:rsidP="000A5BDD">
      <w:r w:rsidRPr="000A5BDD">
        <w:t>|:---:|:---:|</w:t>
      </w:r>
    </w:p>
    <w:p w14:paraId="69FC907D" w14:textId="77777777" w:rsidR="000A5BDD" w:rsidRPr="000A5BDD" w:rsidRDefault="000A5BDD" w:rsidP="000A5BDD">
      <w:r w:rsidRPr="000A5BDD">
        <w:t>|TLS_AES_128_GCM_SHA256|0x1301|</w:t>
      </w:r>
    </w:p>
    <w:p w14:paraId="193FF68F" w14:textId="77777777" w:rsidR="000A5BDD" w:rsidRPr="000A5BDD" w:rsidRDefault="000A5BDD" w:rsidP="000A5BDD">
      <w:r w:rsidRPr="000A5BDD">
        <w:t>|TLS_AES_256_GCM_SHA384|0x1302|</w:t>
      </w:r>
    </w:p>
    <w:p w14:paraId="45E29C0C" w14:textId="77777777" w:rsidR="000A5BDD" w:rsidRPr="000A5BDD" w:rsidRDefault="000A5BDD" w:rsidP="000A5BDD">
      <w:r w:rsidRPr="000A5BDD">
        <w:t>|TLS_CHACHA20_POLY1305_SHA256|0x1303|</w:t>
      </w:r>
    </w:p>
    <w:p w14:paraId="218958DF" w14:textId="77777777" w:rsidR="000A5BDD" w:rsidRPr="000A5BDD" w:rsidRDefault="000A5BDD" w:rsidP="000A5BDD">
      <w:r w:rsidRPr="000A5BDD">
        <w:t>|TLS_AES_128_CCM_SHA256|0x1304|</w:t>
      </w:r>
    </w:p>
    <w:p w14:paraId="2D2314B1" w14:textId="77777777" w:rsidR="000A5BDD" w:rsidRPr="000A5BDD" w:rsidRDefault="000A5BDD" w:rsidP="000A5BDD">
      <w:r w:rsidRPr="000A5BDD">
        <w:t>|TLS_AES_128_CCM_8_SHA256|0x1305|</w:t>
      </w:r>
    </w:p>
    <w:p w14:paraId="35DD8E30" w14:textId="77777777" w:rsidR="000A5BDD" w:rsidRPr="000A5BDD" w:rsidRDefault="000A5BDD" w:rsidP="000A5BDD"/>
    <w:p w14:paraId="0FA490A5" w14:textId="77777777" w:rsidR="000A5BDD" w:rsidRPr="000A5BDD" w:rsidRDefault="000A5BDD" w:rsidP="000A5BDD">
      <w:r w:rsidRPr="000A5BDD">
        <w:t xml:space="preserve">        表2-2 TLS1.3の暗号スイート</w:t>
      </w:r>
    </w:p>
    <w:p w14:paraId="374DCF2D" w14:textId="77777777" w:rsidR="000A5BDD" w:rsidRPr="000A5BDD" w:rsidRDefault="000A5BDD" w:rsidP="000A5BDD">
      <w:r w:rsidRPr="000A5BDD">
        <w:t>&lt;</w:t>
      </w:r>
      <w:proofErr w:type="spellStart"/>
      <w:r w:rsidRPr="000A5BDD">
        <w:t>br</w:t>
      </w:r>
      <w:proofErr w:type="spellEnd"/>
      <w:r w:rsidRPr="000A5BDD">
        <w:t>&gt;</w:t>
      </w:r>
    </w:p>
    <w:p w14:paraId="3F11C4E5" w14:textId="77777777" w:rsidR="000A5BDD" w:rsidRPr="000A5BDD" w:rsidRDefault="000A5BDD" w:rsidP="000A5BDD">
      <w:r w:rsidRPr="000A5BDD">
        <w:t>鍵合意に関する情報は暗号スイートから分離され、ECDHに使用できる楕円曲線の種類については、別途TLS拡張(Supported Group)にリストを示します。Groupの種類として標準的な楕円曲線の種別ID、またDH向けには鍵長を示すIDが定義されています。</w:t>
      </w:r>
    </w:p>
    <w:p w14:paraId="27BB4CF9" w14:textId="77777777" w:rsidR="000A5BDD" w:rsidRPr="000A5BDD" w:rsidRDefault="000A5BDD" w:rsidP="000A5BDD"/>
    <w:p w14:paraId="5784C6BF" w14:textId="77777777" w:rsidR="000A5BDD" w:rsidRPr="000A5BDD" w:rsidRDefault="000A5BDD" w:rsidP="000A5BDD">
      <w:r w:rsidRPr="000A5BDD">
        <w:t>表2-3にSupported Groupで使用される主なGroupとIDの一覧を示します。</w:t>
      </w:r>
    </w:p>
    <w:p w14:paraId="1BC96282" w14:textId="77777777" w:rsidR="000A5BDD" w:rsidRPr="000A5BDD" w:rsidRDefault="000A5BDD" w:rsidP="000A5BDD"/>
    <w:p w14:paraId="17D4D5E4" w14:textId="77777777" w:rsidR="000A5BDD" w:rsidRPr="000A5BDD" w:rsidRDefault="000A5BDD" w:rsidP="000A5BDD">
      <w:r w:rsidRPr="000A5BDD">
        <w:rPr>
          <w:b/>
          <w:bCs/>
        </w:rPr>
        <w:t>### 3) 暗号スイートの合意</w:t>
      </w:r>
    </w:p>
    <w:p w14:paraId="5B1E5C4D" w14:textId="4C68D488" w:rsidR="000A5BDD" w:rsidRPr="000A5BDD" w:rsidRDefault="000A5BDD" w:rsidP="000A5BDD">
      <w:r w:rsidRPr="000A5BDD">
        <w:t>ClientHell</w:t>
      </w:r>
      <w:ins w:id="55" w:author="須賀葉子" w:date="2021-03-04T09:25:00Z">
        <w:r w:rsidR="00454127">
          <w:t>o</w:t>
        </w:r>
      </w:ins>
      <w:r w:rsidRPr="000A5BDD">
        <w:t>, ServerHell</w:t>
      </w:r>
      <w:ins w:id="56" w:author="須賀葉子" w:date="2021-03-04T09:25:00Z">
        <w:r w:rsidR="00454127">
          <w:t>o</w:t>
        </w:r>
      </w:ins>
      <w:r w:rsidRPr="000A5BDD">
        <w:t>の往復では、これらの暗号スイートとともにSupported Groupで示される楕円曲線の種類を合意します。この時、TLSバージョンとしてTLS1.3を合意している場合、必ずTLS1.3の暗号スイートとKey Shareに示されるDHパラメータを合意する必要があります。</w:t>
      </w:r>
    </w:p>
    <w:p w14:paraId="36C7D2F6" w14:textId="77777777" w:rsidR="000A5BDD" w:rsidRPr="000A5BDD" w:rsidRDefault="000A5BDD" w:rsidP="000A5BDD"/>
    <w:p w14:paraId="2AF4EACE" w14:textId="77777777" w:rsidR="000A5BDD" w:rsidRPr="000A5BDD" w:rsidRDefault="000A5BDD" w:rsidP="000A5BDD">
      <w:r w:rsidRPr="000A5BDD">
        <w:t>クライアントから示されるものに合意できるものが無い場合、サーバは再度のClientHello要求 (</w:t>
      </w:r>
      <w:proofErr w:type="spellStart"/>
      <w:r w:rsidRPr="000A5BDD">
        <w:t>HelloRetryRequest</w:t>
      </w:r>
      <w:proofErr w:type="spellEnd"/>
      <w:r w:rsidRPr="000A5BDD">
        <w:t>) を一回だけ発行することができます。</w:t>
      </w:r>
    </w:p>
    <w:p w14:paraId="10E0A699" w14:textId="77777777" w:rsidR="000A5BDD" w:rsidRPr="000A5BDD" w:rsidRDefault="000A5BDD" w:rsidP="000A5BDD"/>
    <w:p w14:paraId="1563F32F" w14:textId="77777777" w:rsidR="000A5BDD" w:rsidRPr="000A5BDD" w:rsidRDefault="000A5BDD" w:rsidP="000A5BDD">
      <w:r w:rsidRPr="000A5BDD">
        <w:rPr>
          <w:b/>
          <w:bCs/>
        </w:rPr>
        <w:t>### 4) 鍵合意</w:t>
      </w:r>
    </w:p>
    <w:p w14:paraId="3674FD02" w14:textId="77777777" w:rsidR="000A5BDD" w:rsidRPr="000A5BDD" w:rsidRDefault="000A5BDD" w:rsidP="000A5BDD">
      <w:r w:rsidRPr="000A5BDD">
        <w:t>TLSバージョンと暗号スイートに合意したら、サーバはKey Shareに示されるDHパラメータとクライアントのDH公開鍵を受け取ります。また、これに対してServerHelloでサーバのDH公開鍵を返します。これにより、両者それぞれでPre-Master Secret、またHKDFによりセッション鍵を導出します。</w:t>
      </w:r>
    </w:p>
    <w:p w14:paraId="411B12A3" w14:textId="77777777" w:rsidR="000A5BDD" w:rsidRPr="000A5BDD" w:rsidRDefault="000A5BDD" w:rsidP="000A5BDD"/>
    <w:p w14:paraId="46A6DA0C" w14:textId="77777777" w:rsidR="000A5BDD" w:rsidRPr="000A5BDD" w:rsidRDefault="000A5BDD" w:rsidP="000A5BDD">
      <w:r w:rsidRPr="000A5BDD">
        <w:rPr>
          <w:b/>
          <w:bCs/>
        </w:rPr>
        <w:t>## 2.1.3 ピア認証</w:t>
      </w:r>
    </w:p>
    <w:p w14:paraId="0A07C83E" w14:textId="77777777" w:rsidR="000A5BDD" w:rsidRPr="000A5BDD" w:rsidRDefault="000A5BDD" w:rsidP="000A5BDD">
      <w:r w:rsidRPr="000A5BDD">
        <w:t>ハンドシェークのもう一つの主要な目的はピア認証（クライアントによるサーバ認証、サーバによるクライアント認証）です。TLSではサーバ認証は必須、クライアント認証はオプ</w:t>
      </w:r>
      <w:r w:rsidRPr="000A5BDD">
        <w:lastRenderedPageBreak/>
        <w:t>ショナルです。しかし、サーバ側がクライアント認証を要求した場合</w:t>
      </w:r>
      <w:proofErr w:type="gramStart"/>
      <w:r w:rsidRPr="000A5BDD">
        <w:t>は</w:t>
      </w:r>
      <w:proofErr w:type="gramEnd"/>
      <w:r w:rsidRPr="000A5BDD">
        <w:t>クライアント側</w:t>
      </w:r>
      <w:proofErr w:type="gramStart"/>
      <w:r w:rsidRPr="000A5BDD">
        <w:t>は</w:t>
      </w:r>
      <w:proofErr w:type="gramEnd"/>
      <w:r w:rsidRPr="000A5BDD">
        <w:t>必ずそれに応答する必要があります。</w:t>
      </w:r>
    </w:p>
    <w:p w14:paraId="6799A9BE" w14:textId="77777777" w:rsidR="000A5BDD" w:rsidRPr="000A5BDD" w:rsidRDefault="000A5BDD" w:rsidP="000A5BDD"/>
    <w:p w14:paraId="0D11D935" w14:textId="77777777" w:rsidR="000A5BDD" w:rsidRPr="000A5BDD" w:rsidRDefault="000A5BDD" w:rsidP="000A5BDD">
      <w:r w:rsidRPr="000A5BDD">
        <w:t>図2-3は、クライアントとサーバプログラムとサーバ認証に使用される証明書や鍵、またプロトコルとの関係を示します。TLSプログラム上、クライアント側ではサーバ認証のためにあらかじめに信頼するCAの証明書をロードしておきます。サーバ側では、CAによって署名されたサーバ証明書とプライベート鍵をロードしておきます。</w:t>
      </w:r>
    </w:p>
    <w:p w14:paraId="00C69169" w14:textId="77777777" w:rsidR="000A5BDD" w:rsidRPr="000A5BDD" w:rsidRDefault="000A5BDD" w:rsidP="000A5BDD"/>
    <w:p w14:paraId="5CC523BD" w14:textId="537AFE2C" w:rsidR="000A5BDD" w:rsidRPr="000A5BDD" w:rsidRDefault="000A5BDD" w:rsidP="000A5BDD">
      <w:r w:rsidRPr="000A5BDD">
        <w:t>ハンドシェークでは、サーバ側はロードされたサーバ証明書をCertificateレコードにてクライアントに送信します。また、プライベート鍵によって作成した署名を</w:t>
      </w:r>
      <w:proofErr w:type="spellStart"/>
      <w:r w:rsidRPr="000A5BDD">
        <w:t>VerifyCertificate</w:t>
      </w:r>
      <w:proofErr w:type="spellEnd"/>
      <w:r w:rsidRPr="000A5BDD">
        <w:t>レコードにて送信します。受け取ったクライアント側では、ロードされたCA証明書で送られてきた証明書の真正性を検証したうえで、格納</w:t>
      </w:r>
      <w:ins w:id="57" w:author="須賀葉子" w:date="2021-03-04T09:57:00Z">
        <w:r w:rsidR="00282365">
          <w:rPr>
            <w:rFonts w:hint="eastAsia"/>
          </w:rPr>
          <w:t>さ</w:t>
        </w:r>
      </w:ins>
      <w:del w:id="58" w:author="須賀葉子" w:date="2021-03-04T09:57:00Z">
        <w:r w:rsidRPr="000A5BDD" w:rsidDel="00282365">
          <w:delText>せ</w:delText>
        </w:r>
      </w:del>
      <w:r w:rsidRPr="000A5BDD">
        <w:t>れている公開鍵によって署名を検証します。</w:t>
      </w:r>
    </w:p>
    <w:p w14:paraId="11F8E527" w14:textId="77777777" w:rsidR="000A5BDD" w:rsidRPr="000A5BDD" w:rsidRDefault="000A5BDD" w:rsidP="000A5BDD"/>
    <w:p w14:paraId="147BBFCB" w14:textId="2127068D" w:rsidR="000A5BDD" w:rsidRPr="000A5BDD" w:rsidRDefault="000A5BDD" w:rsidP="000A5BDD">
      <w:r w:rsidRPr="000A5BDD">
        <w:t>クライアント認証では、ほぼこれと同じことをクライアントとサーバを対称にした形で行います。ただしクライアント認証の</w:t>
      </w:r>
      <w:ins w:id="59" w:author="須賀葉子" w:date="2021-03-04T09:57:00Z">
        <w:r w:rsidR="00282365">
          <w:rPr>
            <w:rFonts w:hint="eastAsia"/>
          </w:rPr>
          <w:t>方</w:t>
        </w:r>
      </w:ins>
      <w:del w:id="60" w:author="須賀葉子" w:date="2021-03-04T09:57:00Z">
        <w:r w:rsidRPr="000A5BDD" w:rsidDel="00282365">
          <w:delText>ほう</w:delText>
        </w:r>
      </w:del>
      <w:r w:rsidRPr="000A5BDD">
        <w:t>はオプショナルなので、サーバ側は必要に応じてクライアントに対して認証要求(</w:t>
      </w:r>
      <w:proofErr w:type="spellStart"/>
      <w:r w:rsidRPr="000A5BDD">
        <w:t>CertificateRequest</w:t>
      </w:r>
      <w:proofErr w:type="spellEnd"/>
      <w:r w:rsidRPr="000A5BDD">
        <w:t>)を送信します。</w:t>
      </w:r>
    </w:p>
    <w:p w14:paraId="6A79922E" w14:textId="77777777" w:rsidR="000A5BDD" w:rsidRPr="000A5BDD" w:rsidRDefault="000A5BDD" w:rsidP="000A5BDD"/>
    <w:p w14:paraId="54E9DAD5" w14:textId="77777777" w:rsidR="000A5BDD" w:rsidRPr="000A5BDD" w:rsidRDefault="000A5BDD" w:rsidP="000A5BDD">
      <w:r w:rsidRPr="000A5BDD">
        <w:t>ピア認証のプロトコルに関して、TLS1.2まではサーバ側から送られる署名は</w:t>
      </w:r>
      <w:proofErr w:type="spellStart"/>
      <w:r w:rsidRPr="000A5BDD">
        <w:t>ServerKeyExchange</w:t>
      </w:r>
      <w:proofErr w:type="spellEnd"/>
      <w:r w:rsidRPr="000A5BDD">
        <w:t>に格納されるなど、プロトコル上一部対称でない部分がありましたが、TLS1.3では上記のように</w:t>
      </w:r>
      <w:commentRangeStart w:id="61"/>
      <w:r w:rsidRPr="000A5BDD">
        <w:t>認証側、非認証側</w:t>
      </w:r>
      <w:commentRangeEnd w:id="61"/>
      <w:r w:rsidR="00A76CED">
        <w:rPr>
          <w:rStyle w:val="a4"/>
        </w:rPr>
        <w:commentReference w:id="61"/>
      </w:r>
      <w:r w:rsidRPr="000A5BDD">
        <w:t>で対称となるように整理されました。</w:t>
      </w:r>
    </w:p>
    <w:p w14:paraId="2A7CFB57" w14:textId="77777777" w:rsidR="000A5BDD" w:rsidRPr="000A5BDD" w:rsidRDefault="000A5BDD" w:rsidP="000A5BDD"/>
    <w:p w14:paraId="17C309E8" w14:textId="77777777" w:rsidR="000A5BDD" w:rsidRPr="000A5BDD" w:rsidRDefault="000A5BDD" w:rsidP="000A5BDD">
      <w:r w:rsidRPr="000A5BDD">
        <w:t>ピア認証に関するアルゴリズム情報は各々のTLS拡張に格納されています。</w:t>
      </w:r>
    </w:p>
    <w:p w14:paraId="305FBFD5" w14:textId="77777777" w:rsidR="000A5BDD" w:rsidRPr="000A5BDD" w:rsidRDefault="000A5BDD" w:rsidP="000A5BDD"/>
    <w:p w14:paraId="644F0AD8" w14:textId="194872C8" w:rsidR="000A5BDD" w:rsidRPr="000A5BDD" w:rsidRDefault="000A5BDD" w:rsidP="000A5BDD">
      <w:r w:rsidRPr="000A5BDD">
        <w:t>証明書の署名アルゴリズムとしてサポートするものは</w:t>
      </w:r>
      <w:ins w:id="62" w:author="須賀葉子" w:date="2021-03-04T10:02:00Z">
        <w:r w:rsidR="00A76CED">
          <w:rPr>
            <w:rFonts w:hint="eastAsia"/>
          </w:rPr>
          <w:t>、</w:t>
        </w:r>
      </w:ins>
      <w:r w:rsidRPr="000A5BDD">
        <w:t>署名アルゴリズムTLS拡張(Signature Algorithms)にそのリストが格納されます。署名アルゴリズムは署名とハッシュアルゴリズムの組み合わせで規定されます。TLS1.3では、署名部分としてRSAとECDSAが標準として定義されています。RSAの場合、パディング方式も定義します。ECDSAの場合、楕円曲線の種類もここで規定します。ハッシュとしてはSHA1またはSHA2が使用されます。</w:t>
      </w:r>
    </w:p>
    <w:p w14:paraId="475FF0B6" w14:textId="77777777" w:rsidR="000A5BDD" w:rsidRPr="000A5BDD" w:rsidRDefault="000A5BDD" w:rsidP="000A5BDD"/>
    <w:p w14:paraId="46A253B4" w14:textId="77777777" w:rsidR="000A5BDD" w:rsidRPr="000A5BDD" w:rsidRDefault="000A5BDD" w:rsidP="000A5BDD">
      <w:r w:rsidRPr="000A5BDD">
        <w:t>表2-4にTLS1.3で使用できる署名アルゴリズムの一覧を示します。</w:t>
      </w:r>
    </w:p>
    <w:p w14:paraId="5C71F535" w14:textId="77777777" w:rsidR="000A5BDD" w:rsidRPr="000A5BDD" w:rsidRDefault="000A5BDD" w:rsidP="000A5BDD"/>
    <w:p w14:paraId="1AD8E3C6" w14:textId="77777777" w:rsidR="000A5BDD" w:rsidRPr="000A5BDD" w:rsidRDefault="000A5BDD" w:rsidP="000A5BDD">
      <w:r w:rsidRPr="000A5BDD">
        <w:rPr>
          <w:b/>
          <w:bCs/>
        </w:rPr>
        <w:t>## 2.2.3 Hello Retry</w:t>
      </w:r>
    </w:p>
    <w:p w14:paraId="0DA6DD87" w14:textId="77777777" w:rsidR="000A5BDD" w:rsidRPr="000A5BDD" w:rsidRDefault="000A5BDD" w:rsidP="000A5BDD"/>
    <w:p w14:paraId="558D392B" w14:textId="77777777" w:rsidR="000A5BDD" w:rsidRPr="000A5BDD" w:rsidRDefault="000A5BDD" w:rsidP="000A5BDD">
      <w:r w:rsidRPr="000A5BDD">
        <w:rPr>
          <w:b/>
          <w:bCs/>
        </w:rPr>
        <w:t>## 2.3 事前共有鍵とセッション再開</w:t>
      </w:r>
    </w:p>
    <w:p w14:paraId="25D6F825" w14:textId="77777777" w:rsidR="000A5BDD" w:rsidRPr="000A5BDD" w:rsidRDefault="000A5BDD" w:rsidP="000A5BDD">
      <w:r w:rsidRPr="000A5BDD">
        <w:rPr>
          <w:b/>
          <w:bCs/>
        </w:rPr>
        <w:lastRenderedPageBreak/>
        <w:t>###  事前共有鍵</w:t>
      </w:r>
    </w:p>
    <w:p w14:paraId="42FA6EE5" w14:textId="77777777" w:rsidR="000A5BDD" w:rsidRPr="000A5BDD" w:rsidRDefault="000A5BDD" w:rsidP="000A5BDD">
      <w:r w:rsidRPr="000A5BDD">
        <w:t>事前共有鍵(PSK: Pre-shared Key)を利用すると、通信する両者が別途何らかの方法で鍵を合意しておいてそれを利用して通信することができます。</w:t>
      </w:r>
    </w:p>
    <w:p w14:paraId="1C7D1DA9" w14:textId="77777777" w:rsidR="000A5BDD" w:rsidRPr="000A5BDD" w:rsidRDefault="000A5BDD" w:rsidP="000A5BDD"/>
    <w:p w14:paraId="06E7A767" w14:textId="77777777" w:rsidR="000A5BDD" w:rsidRPr="000A5BDD" w:rsidRDefault="000A5BDD" w:rsidP="000A5BDD">
      <w:r w:rsidRPr="000A5BDD">
        <w:rPr>
          <w:b/>
          <w:bCs/>
        </w:rPr>
        <w:t>### 2) 鍵交換付き事前共有鍵</w:t>
      </w:r>
    </w:p>
    <w:p w14:paraId="000DC714" w14:textId="77777777" w:rsidR="000A5BDD" w:rsidRPr="000A5BDD" w:rsidRDefault="000A5BDD" w:rsidP="000A5BDD"/>
    <w:p w14:paraId="2B9B07A2" w14:textId="77777777" w:rsidR="000A5BDD" w:rsidRPr="000A5BDD" w:rsidRDefault="000A5BDD" w:rsidP="000A5BDD">
      <w:r w:rsidRPr="000A5BDD">
        <w:rPr>
          <w:b/>
          <w:bCs/>
        </w:rPr>
        <w:t xml:space="preserve">### 3) セッション再開 </w:t>
      </w:r>
    </w:p>
    <w:p w14:paraId="7580A29F" w14:textId="77777777" w:rsidR="000A5BDD" w:rsidRPr="000A5BDD" w:rsidRDefault="000A5BDD" w:rsidP="000A5BDD">
      <w:r w:rsidRPr="000A5BDD">
        <w:t>TLS1.3では、セッション再開は前に確立したTLSセッションにおいて交換しておいたセッションチケットを鍵として使用するPSKの一種として整理されています。</w:t>
      </w:r>
    </w:p>
    <w:p w14:paraId="62EBB442" w14:textId="77777777" w:rsidR="000A5BDD" w:rsidRPr="000A5BDD" w:rsidRDefault="000A5BDD" w:rsidP="000A5BDD"/>
    <w:p w14:paraId="076F239E" w14:textId="77777777" w:rsidR="000A5BDD" w:rsidRPr="000A5BDD" w:rsidRDefault="000A5BDD" w:rsidP="000A5BDD">
      <w:r w:rsidRPr="000A5BDD">
        <w:t>図2-5にPSK</w:t>
      </w:r>
    </w:p>
    <w:p w14:paraId="4DB61D7E" w14:textId="77777777" w:rsidR="000A5BDD" w:rsidRPr="000A5BDD" w:rsidRDefault="000A5BDD" w:rsidP="000A5BDD"/>
    <w:p w14:paraId="5E965459" w14:textId="77777777" w:rsidR="000A5BDD" w:rsidRPr="000A5BDD" w:rsidRDefault="000A5BDD" w:rsidP="000A5BDD">
      <w:r w:rsidRPr="000A5BDD">
        <w:rPr>
          <w:b/>
          <w:bCs/>
        </w:rPr>
        <w:t>### 4) Early Data</w:t>
      </w:r>
    </w:p>
    <w:p w14:paraId="482EB18C" w14:textId="77777777" w:rsidR="000A5BDD" w:rsidRPr="000A5BDD" w:rsidRDefault="000A5BDD" w:rsidP="000A5BDD"/>
    <w:p w14:paraId="425E322F" w14:textId="77777777" w:rsidR="000A5BDD" w:rsidRPr="000A5BDD" w:rsidRDefault="000A5BDD" w:rsidP="000A5BDD">
      <w:r w:rsidRPr="000A5BDD">
        <w:rPr>
          <w:b/>
          <w:bCs/>
        </w:rPr>
        <w:t>## 2.4 その他の機能</w:t>
      </w:r>
    </w:p>
    <w:p w14:paraId="32B80540" w14:textId="77777777" w:rsidR="000A5BDD" w:rsidRPr="000A5BDD" w:rsidRDefault="000A5BDD" w:rsidP="000A5BDD">
      <w:r w:rsidRPr="000A5BDD">
        <w:rPr>
          <w:b/>
          <w:bCs/>
        </w:rPr>
        <w:t>### 2.4.1 その他のTLS拡張</w:t>
      </w:r>
    </w:p>
    <w:p w14:paraId="58AE295D" w14:textId="77777777" w:rsidR="000A5BDD" w:rsidRPr="000A5BDD" w:rsidRDefault="000A5BDD" w:rsidP="000A5BDD">
      <w:r w:rsidRPr="000A5BDD">
        <w:rPr>
          <w:b/>
          <w:bCs/>
        </w:rPr>
        <w:t>#### 1) SNI</w:t>
      </w:r>
    </w:p>
    <w:p w14:paraId="2C75A8B5" w14:textId="77777777" w:rsidR="000A5BDD" w:rsidRPr="000A5BDD" w:rsidRDefault="000A5BDD" w:rsidP="000A5BDD">
      <w:r w:rsidRPr="000A5BDD">
        <w:rPr>
          <w:b/>
          <w:bCs/>
        </w:rPr>
        <w:t>#### 2) ALPN</w:t>
      </w:r>
    </w:p>
    <w:p w14:paraId="38D5EC04" w14:textId="77777777" w:rsidR="000A5BDD" w:rsidRPr="000A5BDD" w:rsidRDefault="000A5BDD" w:rsidP="000A5BDD"/>
    <w:p w14:paraId="01CC1B24" w14:textId="77777777" w:rsidR="000A5BDD" w:rsidRPr="000A5BDD" w:rsidRDefault="000A5BDD" w:rsidP="000A5BDD">
      <w:r w:rsidRPr="000A5BDD">
        <w:rPr>
          <w:b/>
          <w:bCs/>
        </w:rPr>
        <w:t>### 2.4.2 ハンドシェーク後のプロトコル</w:t>
      </w:r>
    </w:p>
    <w:p w14:paraId="0E39E4B6" w14:textId="77777777" w:rsidR="000A5BDD" w:rsidRPr="000A5BDD" w:rsidRDefault="000A5BDD" w:rsidP="000A5BDD">
      <w:r w:rsidRPr="000A5BDD">
        <w:rPr>
          <w:b/>
          <w:bCs/>
        </w:rPr>
        <w:t>#### 1) 再鍵生成</w:t>
      </w:r>
    </w:p>
    <w:p w14:paraId="5E07C92C" w14:textId="77777777" w:rsidR="000A5BDD" w:rsidRPr="000A5BDD" w:rsidRDefault="000A5BDD" w:rsidP="000A5BDD">
      <w:r w:rsidRPr="000A5BDD">
        <w:rPr>
          <w:b/>
          <w:bCs/>
        </w:rPr>
        <w:t>#### 2) 再認証</w:t>
      </w:r>
    </w:p>
    <w:p w14:paraId="6BBD9085" w14:textId="77777777" w:rsidR="000A5BDD" w:rsidRPr="000A5BDD" w:rsidRDefault="000A5BDD" w:rsidP="000A5BDD"/>
    <w:p w14:paraId="55E933AC" w14:textId="77777777" w:rsidR="009B7A3B" w:rsidRDefault="00A76CED"/>
    <w:sectPr w:rsidR="009B7A3B">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須賀葉子" w:date="2021-03-04T08:15:00Z" w:initials="須賀葉子">
    <w:p w14:paraId="3C465DA3" w14:textId="49A26B5C" w:rsidR="00DE04A6" w:rsidRDefault="00DE04A6">
      <w:pPr>
        <w:pStyle w:val="a5"/>
        <w:rPr>
          <w:rFonts w:hint="eastAsia"/>
        </w:rPr>
      </w:pPr>
      <w:r>
        <w:rPr>
          <w:rStyle w:val="a4"/>
        </w:rPr>
        <w:annotationRef/>
      </w:r>
      <w:r>
        <w:rPr>
          <w:rFonts w:hint="eastAsia"/>
        </w:rPr>
        <w:t>レコードって一普通に使う</w:t>
      </w:r>
      <w:proofErr w:type="gramStart"/>
      <w:r>
        <w:rPr>
          <w:rFonts w:hint="eastAsia"/>
        </w:rPr>
        <w:t>ん</w:t>
      </w:r>
      <w:proofErr w:type="gramEnd"/>
      <w:r>
        <w:rPr>
          <w:rFonts w:hint="eastAsia"/>
        </w:rPr>
        <w:t>ですよね。</w:t>
      </w:r>
    </w:p>
    <w:p w14:paraId="444A5176" w14:textId="77777777" w:rsidR="00DE04A6" w:rsidRDefault="00DE04A6">
      <w:pPr>
        <w:pStyle w:val="a5"/>
      </w:pPr>
      <w:r>
        <w:rPr>
          <w:rFonts w:hint="eastAsia"/>
        </w:rPr>
        <w:t>通信、パケットではなく</w:t>
      </w:r>
      <w:proofErr w:type="gramStart"/>
      <w:r>
        <w:rPr>
          <w:rFonts w:hint="eastAsia"/>
        </w:rPr>
        <w:t>。。</w:t>
      </w:r>
      <w:proofErr w:type="gramEnd"/>
    </w:p>
    <w:p w14:paraId="25A9F95B" w14:textId="2755D7E0" w:rsidR="00875BAC" w:rsidRDefault="00875BAC">
      <w:pPr>
        <w:pStyle w:val="a5"/>
        <w:rPr>
          <w:rFonts w:hint="eastAsia"/>
        </w:rPr>
      </w:pPr>
      <w:r>
        <w:rPr>
          <w:rFonts w:hint="eastAsia"/>
        </w:rPr>
        <w:t>レコードの定義は加えたら余計でしょうか。</w:t>
      </w:r>
    </w:p>
  </w:comment>
  <w:comment w:id="21" w:author="須賀葉子" w:date="2021-03-04T08:22:00Z" w:initials="須賀葉子">
    <w:p w14:paraId="534167A6" w14:textId="2AF4786E" w:rsidR="002F302B" w:rsidRDefault="002F302B">
      <w:pPr>
        <w:pStyle w:val="a5"/>
      </w:pPr>
      <w:r>
        <w:rPr>
          <w:rStyle w:val="a4"/>
        </w:rPr>
        <w:annotationRef/>
      </w:r>
      <w:r>
        <w:rPr>
          <w:rFonts w:hint="eastAsia"/>
        </w:rPr>
        <w:t>このパラグラフは、上の青と同じことを言っていますか？</w:t>
      </w:r>
    </w:p>
  </w:comment>
  <w:comment w:id="27" w:author="須賀葉子" w:date="2021-03-04T08:34:00Z" w:initials="須賀葉子">
    <w:p w14:paraId="06322DFE" w14:textId="4878DB2B" w:rsidR="00875BAC" w:rsidRDefault="00875BAC">
      <w:pPr>
        <w:pStyle w:val="a5"/>
        <w:rPr>
          <w:rFonts w:hint="eastAsia"/>
        </w:rPr>
      </w:pPr>
      <w:r>
        <w:rPr>
          <w:rStyle w:val="a4"/>
        </w:rPr>
        <w:annotationRef/>
      </w:r>
      <w:r>
        <w:rPr>
          <w:rFonts w:hint="eastAsia"/>
        </w:rPr>
        <w:t>拡張が初めて登場したので、定義があると私レベルには嬉しいです。</w:t>
      </w:r>
    </w:p>
  </w:comment>
  <w:comment w:id="30" w:author="須賀葉子" w:date="2021-03-04T08:36:00Z" w:initials="須賀葉子">
    <w:p w14:paraId="15CFFDDF" w14:textId="65DE488D" w:rsidR="008D4BEB" w:rsidRDefault="008D4BEB">
      <w:pPr>
        <w:pStyle w:val="a5"/>
      </w:pPr>
      <w:r>
        <w:rPr>
          <w:rStyle w:val="a4"/>
        </w:rPr>
        <w:annotationRef/>
      </w:r>
      <w:r>
        <w:rPr>
          <w:rFonts w:hint="eastAsia"/>
        </w:rPr>
        <w:t>「</w:t>
      </w:r>
      <w:r w:rsidRPr="0066075A">
        <w:rPr>
          <w:highlight w:val="yellow"/>
        </w:rPr>
        <w:t>Key Share拡張</w:t>
      </w:r>
      <w:r>
        <w:rPr>
          <w:rFonts w:hint="eastAsia"/>
          <w:highlight w:val="yellow"/>
        </w:rPr>
        <w:t>」</w:t>
      </w:r>
      <w:r>
        <w:rPr>
          <w:rFonts w:hint="eastAsia"/>
        </w:rPr>
        <w:t>もちょっと難しいので、定義が軽く欲しいです。</w:t>
      </w:r>
    </w:p>
  </w:comment>
  <w:comment w:id="37" w:author="須賀葉子" w:date="2021-03-04T08:43:00Z" w:initials="須賀葉子">
    <w:p w14:paraId="784060CD" w14:textId="75CDD890" w:rsidR="008D4BEB" w:rsidRDefault="008D4BEB">
      <w:pPr>
        <w:pStyle w:val="a5"/>
        <w:rPr>
          <w:rFonts w:hint="eastAsia"/>
        </w:rPr>
      </w:pPr>
      <w:r>
        <w:rPr>
          <w:rStyle w:val="a4"/>
        </w:rPr>
        <w:annotationRef/>
      </w:r>
      <w:r>
        <w:rPr>
          <w:rFonts w:hint="eastAsia"/>
        </w:rPr>
        <w:t>この辺りも定義が欲しいです。</w:t>
      </w:r>
      <w:r w:rsidR="00832EE8">
        <w:rPr>
          <w:rFonts w:hint="eastAsia"/>
        </w:rPr>
        <w:t>例えばページの右</w:t>
      </w:r>
      <w:r w:rsidR="00832EE8">
        <w:t>1/4</w:t>
      </w:r>
      <w:r w:rsidR="00832EE8">
        <w:rPr>
          <w:rFonts w:hint="eastAsia"/>
        </w:rPr>
        <w:t>や下部に次のようなものを加えるなど</w:t>
      </w:r>
      <w:r w:rsidR="00E108CB">
        <w:rPr>
          <w:rFonts w:hint="eastAsia"/>
        </w:rPr>
        <w:t>どうでしょう。</w:t>
      </w:r>
      <w:r w:rsidR="00E108CB">
        <w:rPr>
          <w:rFonts w:hint="eastAsia"/>
        </w:rPr>
        <w:t>やりすぎですかね。</w:t>
      </w:r>
    </w:p>
    <w:p w14:paraId="03C8B4B3" w14:textId="77777777" w:rsidR="008D4BEB" w:rsidRDefault="008D4BEB">
      <w:pPr>
        <w:pStyle w:val="a5"/>
        <w:ind w:leftChars="86" w:left="181"/>
      </w:pPr>
    </w:p>
    <w:p w14:paraId="6DD430A7" w14:textId="1AAD5D08" w:rsidR="008D4BEB" w:rsidRPr="006F5F57" w:rsidRDefault="008D4BEB" w:rsidP="008D4BEB">
      <w:pPr>
        <w:widowControl/>
        <w:ind w:leftChars="86" w:left="181"/>
        <w:jc w:val="left"/>
        <w:rPr>
          <w:rFonts w:ascii="ＭＳ ゴシック" w:eastAsia="ＭＳ ゴシック" w:hAnsi="ＭＳ ゴシック"/>
          <w:color w:val="000000" w:themeColor="text1"/>
        </w:rPr>
      </w:pPr>
      <w:r w:rsidRPr="006F5F57">
        <w:rPr>
          <w:rFonts w:ascii="ＭＳ ゴシック" w:eastAsia="ＭＳ ゴシック" w:hAnsi="ＭＳ ゴシック"/>
          <w:color w:val="000000" w:themeColor="text1"/>
        </w:rPr>
        <w:t>HKDF</w:t>
      </w:r>
      <w:r w:rsidRPr="006F5F57">
        <w:rPr>
          <w:rFonts w:ascii="ＭＳ ゴシック" w:eastAsia="ＭＳ ゴシック" w:hAnsi="ＭＳ ゴシック"/>
          <w:color w:val="000000" w:themeColor="text1"/>
        </w:rPr>
        <w:t xml:space="preserve">: </w:t>
      </w:r>
      <w:proofErr w:type="spellStart"/>
      <w:r w:rsidRPr="006F5F57">
        <w:rPr>
          <w:rFonts w:ascii="ＭＳ ゴシック" w:eastAsia="ＭＳ ゴシック" w:hAnsi="ＭＳ ゴシック"/>
          <w:color w:val="000000" w:themeColor="text1"/>
        </w:rPr>
        <w:t>hmac</w:t>
      </w:r>
      <w:proofErr w:type="spellEnd"/>
      <w:r w:rsidRPr="006F5F57">
        <w:rPr>
          <w:rFonts w:ascii="ＭＳ ゴシック" w:eastAsia="ＭＳ ゴシック" w:hAnsi="ＭＳ ゴシック"/>
          <w:color w:val="000000" w:themeColor="text1"/>
        </w:rPr>
        <w:t>をベースにしたシンプルな</w:t>
      </w:r>
      <w:proofErr w:type="spellStart"/>
      <w:r w:rsidRPr="006F5F57">
        <w:rPr>
          <w:rFonts w:ascii="ＭＳ ゴシック" w:eastAsia="ＭＳ ゴシック" w:hAnsi="ＭＳ ゴシック"/>
          <w:color w:val="000000" w:themeColor="text1"/>
        </w:rPr>
        <w:t>kdf</w:t>
      </w:r>
      <w:proofErr w:type="spellEnd"/>
      <w:r w:rsidRPr="006F5F57">
        <w:rPr>
          <w:rFonts w:ascii="ＭＳ ゴシック" w:eastAsia="ＭＳ ゴシック" w:hAnsi="ＭＳ ゴシック"/>
          <w:color w:val="000000" w:themeColor="text1"/>
        </w:rPr>
        <w:t>(</w:t>
      </w:r>
      <w:r w:rsidRPr="006F5F57">
        <w:rPr>
          <w:rFonts w:ascii="ＭＳ ゴシック" w:eastAsia="ＭＳ ゴシック" w:hAnsi="ＭＳ ゴシック"/>
          <w:color w:val="000000" w:themeColor="text1"/>
        </w:rPr>
        <w:t>Key Derivation Function</w:t>
      </w:r>
      <w:r w:rsidRPr="006F5F57">
        <w:rPr>
          <w:rFonts w:ascii="ＭＳ ゴシック" w:eastAsia="ＭＳ ゴシック" w:hAnsi="ＭＳ ゴシック"/>
          <w:color w:val="000000" w:themeColor="text1"/>
        </w:rPr>
        <w:t>,</w:t>
      </w:r>
      <w:r w:rsidRPr="006F5F57">
        <w:rPr>
          <w:rFonts w:ascii="ＭＳ ゴシック" w:eastAsia="ＭＳ ゴシック" w:hAnsi="ＭＳ ゴシック"/>
          <w:color w:val="000000" w:themeColor="text1"/>
        </w:rPr>
        <w:t>鍵導出関数</w:t>
      </w:r>
      <w:r w:rsidRPr="006F5F57">
        <w:rPr>
          <w:rFonts w:ascii="ＭＳ ゴシック" w:eastAsia="ＭＳ ゴシック" w:hAnsi="ＭＳ ゴシック" w:hint="eastAsia"/>
          <w:color w:val="000000" w:themeColor="text1"/>
        </w:rPr>
        <w:t>)</w:t>
      </w:r>
    </w:p>
    <w:p w14:paraId="07D6A9EA" w14:textId="5B767C5E" w:rsidR="008D4BEB" w:rsidRPr="006F5F57" w:rsidRDefault="008D4BEB" w:rsidP="008D4BEB">
      <w:pPr>
        <w:widowControl/>
        <w:ind w:leftChars="86" w:left="181"/>
        <w:jc w:val="left"/>
        <w:rPr>
          <w:rFonts w:ascii="ＭＳ ゴシック" w:eastAsia="ＭＳ ゴシック" w:hAnsi="ＭＳ ゴシック"/>
          <w:color w:val="000000" w:themeColor="text1"/>
        </w:rPr>
      </w:pPr>
    </w:p>
    <w:p w14:paraId="34B6244D" w14:textId="09AD8079" w:rsidR="008D4BEB" w:rsidRDefault="008D4BEB" w:rsidP="008D4BEB">
      <w:pPr>
        <w:widowControl/>
        <w:ind w:leftChars="86" w:left="181"/>
        <w:jc w:val="left"/>
        <w:rPr>
          <w:rFonts w:ascii="ＭＳ ゴシック" w:eastAsia="ＭＳ ゴシック" w:hAnsi="ＭＳ ゴシック"/>
          <w:color w:val="000000" w:themeColor="text1"/>
        </w:rPr>
      </w:pPr>
      <w:r w:rsidRPr="008D4BEB">
        <w:rPr>
          <w:rFonts w:ascii="ＭＳ ゴシック" w:eastAsia="ＭＳ ゴシック" w:hAnsi="ＭＳ ゴシック"/>
          <w:color w:val="000000" w:themeColor="text1"/>
        </w:rPr>
        <w:t>HMAC</w:t>
      </w:r>
      <w:r w:rsidRPr="006F5F57">
        <w:rPr>
          <w:rFonts w:ascii="ＭＳ ゴシック" w:eastAsia="ＭＳ ゴシック" w:hAnsi="ＭＳ ゴシック"/>
          <w:color w:val="000000" w:themeColor="text1"/>
        </w:rPr>
        <w:t>:</w:t>
      </w:r>
      <w:r w:rsidRPr="008D4BEB">
        <w:rPr>
          <w:rFonts w:ascii="ＭＳ ゴシック" w:eastAsia="ＭＳ ゴシック" w:hAnsi="ＭＳ ゴシック"/>
          <w:color w:val="000000" w:themeColor="text1"/>
        </w:rPr>
        <w:t> Hash</w:t>
      </w:r>
      <w:r w:rsidR="00C44022" w:rsidRPr="006F5F57">
        <w:rPr>
          <w:rFonts w:ascii="ＭＳ ゴシック" w:eastAsia="ＭＳ ゴシック" w:hAnsi="ＭＳ ゴシック" w:hint="eastAsia"/>
          <w:color w:val="000000" w:themeColor="text1"/>
        </w:rPr>
        <w:t>ベースの</w:t>
      </w:r>
      <w:r w:rsidRPr="008D4BEB">
        <w:rPr>
          <w:rFonts w:ascii="ＭＳ ゴシック" w:eastAsia="ＭＳ ゴシック" w:hAnsi="ＭＳ ゴシック"/>
          <w:color w:val="000000" w:themeColor="text1"/>
        </w:rPr>
        <w:t>MAC(Message Authentication Code</w:t>
      </w:r>
      <w:r w:rsidRPr="006F5F57">
        <w:rPr>
          <w:rFonts w:ascii="ＭＳ ゴシック" w:eastAsia="ＭＳ ゴシック" w:hAnsi="ＭＳ ゴシック"/>
          <w:color w:val="000000" w:themeColor="text1"/>
        </w:rPr>
        <w:t xml:space="preserve">, </w:t>
      </w:r>
      <w:hyperlink r:id="rId1" w:tooltip="メッセージ認証符号" w:history="1">
        <w:r w:rsidRPr="008D4BEB">
          <w:rPr>
            <w:rFonts w:ascii="ＭＳ ゴシック" w:eastAsia="ＭＳ ゴシック" w:hAnsi="ＭＳ ゴシック"/>
            <w:color w:val="000000" w:themeColor="text1"/>
          </w:rPr>
          <w:t>メッセージ認証符号</w:t>
        </w:r>
      </w:hyperlink>
      <w:r w:rsidRPr="008D4BEB">
        <w:rPr>
          <w:rFonts w:ascii="ＭＳ ゴシック" w:eastAsia="ＭＳ ゴシック" w:hAnsi="ＭＳ ゴシック"/>
          <w:color w:val="000000" w:themeColor="text1"/>
        </w:rPr>
        <w:t>) で、</w:t>
      </w:r>
      <w:hyperlink r:id="rId2" w:tooltip="秘密鍵" w:history="1">
        <w:r w:rsidRPr="008D4BEB">
          <w:rPr>
            <w:rFonts w:ascii="ＭＳ ゴシック" w:eastAsia="ＭＳ ゴシック" w:hAnsi="ＭＳ ゴシック"/>
            <w:color w:val="000000" w:themeColor="text1"/>
          </w:rPr>
          <w:t>秘密鍵</w:t>
        </w:r>
      </w:hyperlink>
      <w:r w:rsidRPr="008D4BEB">
        <w:rPr>
          <w:rFonts w:ascii="ＭＳ ゴシック" w:eastAsia="ＭＳ ゴシック" w:hAnsi="ＭＳ ゴシック"/>
          <w:color w:val="000000" w:themeColor="text1"/>
        </w:rPr>
        <w:t>とメッセージと</w:t>
      </w:r>
      <w:hyperlink r:id="rId3" w:tooltip="ハッシュ関数" w:history="1">
        <w:r w:rsidRPr="008D4BEB">
          <w:rPr>
            <w:rFonts w:ascii="ＭＳ ゴシック" w:eastAsia="ＭＳ ゴシック" w:hAnsi="ＭＳ ゴシック"/>
            <w:color w:val="000000" w:themeColor="text1"/>
          </w:rPr>
          <w:t>ハッシュ関数</w:t>
        </w:r>
      </w:hyperlink>
      <w:r w:rsidRPr="008D4BEB">
        <w:rPr>
          <w:rFonts w:ascii="ＭＳ ゴシック" w:eastAsia="ＭＳ ゴシック" w:hAnsi="ＭＳ ゴシック"/>
          <w:color w:val="000000" w:themeColor="text1"/>
        </w:rPr>
        <w:t>をもとに計算される。</w:t>
      </w:r>
    </w:p>
    <w:p w14:paraId="60264FE3" w14:textId="77777777" w:rsidR="006F5F57" w:rsidRPr="008D4BEB" w:rsidRDefault="006F5F57" w:rsidP="008D4BEB">
      <w:pPr>
        <w:widowControl/>
        <w:ind w:leftChars="86" w:left="181"/>
        <w:jc w:val="left"/>
        <w:rPr>
          <w:rFonts w:ascii="ＭＳ ゴシック" w:eastAsia="ＭＳ ゴシック" w:hAnsi="ＭＳ ゴシック" w:cs="ＭＳ Ｐゴシック" w:hint="eastAsia"/>
          <w:b/>
          <w:bCs/>
          <w:color w:val="000000" w:themeColor="text1"/>
          <w:kern w:val="0"/>
          <w:sz w:val="24"/>
        </w:rPr>
      </w:pPr>
    </w:p>
    <w:p w14:paraId="4A5D1FEA" w14:textId="294C46BA" w:rsidR="006F5F57" w:rsidRPr="006F5F57" w:rsidRDefault="006F5F57" w:rsidP="006F5F57">
      <w:pPr>
        <w:widowControl/>
        <w:jc w:val="left"/>
        <w:rPr>
          <w:rFonts w:ascii="ＭＳ ゴシック" w:eastAsia="ＭＳ ゴシック" w:hAnsi="ＭＳ ゴシック" w:cs="Arial" w:hint="eastAsia"/>
          <w:color w:val="000000" w:themeColor="text1"/>
          <w:kern w:val="0"/>
          <w:szCs w:val="21"/>
        </w:rPr>
      </w:pPr>
      <w:r w:rsidRPr="006F5F57">
        <w:rPr>
          <w:rFonts w:ascii="ＭＳ ゴシック" w:eastAsia="ＭＳ ゴシック" w:hAnsi="ＭＳ ゴシック" w:cs="ＭＳ Ｐゴシック" w:hint="eastAsia"/>
          <w:color w:val="000000" w:themeColor="text1"/>
          <w:kern w:val="0"/>
          <w:sz w:val="24"/>
        </w:rPr>
        <w:t>I</w:t>
      </w:r>
      <w:r w:rsidRPr="006F5F57">
        <w:rPr>
          <w:rFonts w:ascii="ＭＳ ゴシック" w:eastAsia="ＭＳ ゴシック" w:hAnsi="ＭＳ ゴシック" w:cs="ＭＳ Ｐゴシック"/>
          <w:color w:val="000000" w:themeColor="text1"/>
          <w:kern w:val="0"/>
          <w:sz w:val="24"/>
        </w:rPr>
        <w:t xml:space="preserve">V: </w:t>
      </w:r>
      <w:r w:rsidRPr="006F5F57">
        <w:rPr>
          <w:rFonts w:ascii="ＭＳ ゴシック" w:eastAsia="ＭＳ ゴシック" w:hAnsi="ＭＳ ゴシック" w:cs="Arial" w:hint="eastAsia"/>
          <w:color w:val="000000" w:themeColor="text1"/>
          <w:kern w:val="0"/>
          <w:szCs w:val="21"/>
          <w:shd w:val="clear" w:color="auto" w:fill="FFFFFF"/>
        </w:rPr>
        <w:t>I</w:t>
      </w:r>
      <w:r w:rsidRPr="006F5F57">
        <w:rPr>
          <w:rFonts w:ascii="ＭＳ ゴシック" w:eastAsia="ＭＳ ゴシック" w:hAnsi="ＭＳ ゴシック" w:cs="Arial"/>
          <w:color w:val="000000" w:themeColor="text1"/>
          <w:kern w:val="0"/>
          <w:szCs w:val="21"/>
          <w:shd w:val="clear" w:color="auto" w:fill="FFFFFF"/>
        </w:rPr>
        <w:t xml:space="preserve">nitialization </w:t>
      </w:r>
      <w:r w:rsidRPr="006F5F57">
        <w:rPr>
          <w:rFonts w:ascii="ＭＳ ゴシック" w:eastAsia="ＭＳ ゴシック" w:hAnsi="ＭＳ ゴシック" w:cs="Arial"/>
          <w:color w:val="000000" w:themeColor="text1"/>
          <w:kern w:val="0"/>
          <w:szCs w:val="21"/>
          <w:shd w:val="clear" w:color="auto" w:fill="FFFFFF"/>
        </w:rPr>
        <w:t>V</w:t>
      </w:r>
      <w:r w:rsidRPr="006F5F57">
        <w:rPr>
          <w:rFonts w:ascii="ＭＳ ゴシック" w:eastAsia="ＭＳ ゴシック" w:hAnsi="ＭＳ ゴシック" w:cs="Arial"/>
          <w:color w:val="000000" w:themeColor="text1"/>
          <w:kern w:val="0"/>
          <w:szCs w:val="21"/>
          <w:shd w:val="clear" w:color="auto" w:fill="FFFFFF"/>
        </w:rPr>
        <w:t>ector、初期化ベクトル</w:t>
      </w:r>
      <w:r w:rsidRPr="006F5F57">
        <w:rPr>
          <w:rFonts w:ascii="ＭＳ ゴシック" w:eastAsia="ＭＳ ゴシック" w:hAnsi="ＭＳ ゴシック" w:cs="Arial" w:hint="eastAsia"/>
          <w:color w:val="000000" w:themeColor="text1"/>
          <w:kern w:val="0"/>
          <w:szCs w:val="21"/>
        </w:rPr>
        <w:t>。</w:t>
      </w:r>
      <w:r w:rsidRPr="006F5F57">
        <w:rPr>
          <w:rFonts w:ascii="ＭＳ ゴシック" w:eastAsia="ＭＳ ゴシック" w:hAnsi="ＭＳ ゴシック" w:cs="Arial"/>
          <w:color w:val="000000" w:themeColor="text1"/>
          <w:kern w:val="0"/>
          <w:szCs w:val="21"/>
        </w:rPr>
        <w:t>同じ平文が同じ暗号文にならないよう使用する</w:t>
      </w:r>
      <w:r w:rsidRPr="006F5F57">
        <w:rPr>
          <w:rFonts w:ascii="ＭＳ ゴシック" w:eastAsia="ＭＳ ゴシック" w:hAnsi="ＭＳ ゴシック" w:cs="Arial" w:hint="eastAsia"/>
          <w:color w:val="000000" w:themeColor="text1"/>
          <w:kern w:val="0"/>
          <w:szCs w:val="21"/>
        </w:rPr>
        <w:t>ビット列</w:t>
      </w:r>
      <w:r w:rsidRPr="006F5F57">
        <w:rPr>
          <w:rFonts w:ascii="ＭＳ ゴシック" w:eastAsia="ＭＳ ゴシック" w:hAnsi="ＭＳ ゴシック" w:cs="Arial"/>
          <w:color w:val="000000" w:themeColor="text1"/>
          <w:kern w:val="0"/>
          <w:szCs w:val="21"/>
        </w:rPr>
        <w:t>。</w:t>
      </w:r>
    </w:p>
    <w:p w14:paraId="6B8DFCF6" w14:textId="19658D87" w:rsidR="008D4BEB" w:rsidRPr="006F5F57" w:rsidRDefault="008D4BEB" w:rsidP="008D4BEB">
      <w:pPr>
        <w:widowControl/>
        <w:ind w:leftChars="86" w:left="181"/>
        <w:jc w:val="left"/>
        <w:rPr>
          <w:rFonts w:ascii="ＭＳ ゴシック" w:eastAsia="ＭＳ ゴシック" w:hAnsi="ＭＳ ゴシック" w:cs="ＭＳ Ｐゴシック" w:hint="eastAsia"/>
          <w:color w:val="000000" w:themeColor="text1"/>
          <w:kern w:val="0"/>
          <w:sz w:val="24"/>
        </w:rPr>
      </w:pPr>
    </w:p>
    <w:p w14:paraId="6868A3D7" w14:textId="7464D088" w:rsidR="00975546" w:rsidRPr="006F5F57" w:rsidRDefault="00975546" w:rsidP="008D4BEB">
      <w:pPr>
        <w:widowControl/>
        <w:ind w:leftChars="86" w:left="181"/>
        <w:jc w:val="left"/>
        <w:rPr>
          <w:rFonts w:ascii="ＭＳ ゴシック" w:eastAsia="ＭＳ ゴシック" w:hAnsi="ＭＳ ゴシック" w:cs="ＭＳ Ｐゴシック"/>
          <w:color w:val="000000" w:themeColor="text1"/>
          <w:kern w:val="0"/>
          <w:sz w:val="24"/>
        </w:rPr>
      </w:pPr>
      <w:r w:rsidRPr="006F5F57">
        <w:rPr>
          <w:rFonts w:ascii="ＭＳ ゴシック" w:eastAsia="ＭＳ ゴシック" w:hAnsi="ＭＳ ゴシック" w:cs="ＭＳ Ｐゴシック" w:hint="eastAsia"/>
          <w:color w:val="000000" w:themeColor="text1"/>
          <w:kern w:val="0"/>
          <w:sz w:val="24"/>
        </w:rPr>
        <w:t>K</w:t>
      </w:r>
      <w:r w:rsidRPr="006F5F57">
        <w:rPr>
          <w:rFonts w:ascii="ＭＳ ゴシック" w:eastAsia="ＭＳ ゴシック" w:hAnsi="ＭＳ ゴシック" w:cs="ＭＳ Ｐゴシック"/>
          <w:color w:val="000000" w:themeColor="text1"/>
          <w:kern w:val="0"/>
          <w:sz w:val="24"/>
        </w:rPr>
        <w:t xml:space="preserve">ey Share </w:t>
      </w:r>
      <w:r w:rsidRPr="006F5F57">
        <w:rPr>
          <w:rFonts w:ascii="ＭＳ ゴシック" w:eastAsia="ＭＳ ゴシック" w:hAnsi="ＭＳ ゴシック" w:cs="ＭＳ Ｐゴシック" w:hint="eastAsia"/>
          <w:color w:val="000000" w:themeColor="text1"/>
          <w:kern w:val="0"/>
          <w:sz w:val="24"/>
        </w:rPr>
        <w:t>拡張：</w:t>
      </w:r>
    </w:p>
    <w:p w14:paraId="5AA0D68F" w14:textId="20F4565F" w:rsidR="00975546" w:rsidRPr="006F5F57" w:rsidRDefault="00975546" w:rsidP="008D4BEB">
      <w:pPr>
        <w:widowControl/>
        <w:ind w:leftChars="86" w:left="181"/>
        <w:jc w:val="left"/>
        <w:rPr>
          <w:rFonts w:ascii="ＭＳ ゴシック" w:eastAsia="ＭＳ ゴシック" w:hAnsi="ＭＳ ゴシック" w:cs="ＭＳ Ｐゴシック"/>
          <w:color w:val="000000" w:themeColor="text1"/>
          <w:kern w:val="0"/>
          <w:sz w:val="24"/>
        </w:rPr>
      </w:pPr>
      <w:r w:rsidRPr="006F5F57">
        <w:rPr>
          <w:rFonts w:ascii="ＭＳ ゴシック" w:eastAsia="ＭＳ ゴシック" w:hAnsi="ＭＳ ゴシック" w:cs="ＭＳ Ｐゴシック"/>
          <w:color w:val="000000" w:themeColor="text1"/>
          <w:kern w:val="0"/>
          <w:sz w:val="24"/>
        </w:rPr>
        <w:t>T</w:t>
      </w:r>
      <w:r w:rsidRPr="006F5F57">
        <w:rPr>
          <w:rFonts w:ascii="ＭＳ ゴシック" w:eastAsia="ＭＳ ゴシック" w:hAnsi="ＭＳ ゴシック" w:cs="ＭＳ Ｐゴシック" w:hint="eastAsia"/>
          <w:color w:val="000000" w:themeColor="text1"/>
          <w:kern w:val="0"/>
          <w:sz w:val="24"/>
        </w:rPr>
        <w:t>LS拡張</w:t>
      </w:r>
      <w:r w:rsidRPr="006F5F57">
        <w:rPr>
          <w:rFonts w:ascii="ＭＳ ゴシック" w:eastAsia="ＭＳ ゴシック" w:hAnsi="ＭＳ ゴシック" w:cs="ＭＳ Ｐゴシック"/>
          <w:color w:val="000000" w:themeColor="text1"/>
          <w:kern w:val="0"/>
          <w:sz w:val="24"/>
        </w:rPr>
        <w:t>:</w:t>
      </w:r>
    </w:p>
    <w:p w14:paraId="3CC752EA" w14:textId="57BFA7C4" w:rsidR="00975546" w:rsidRDefault="00975546" w:rsidP="008D4BEB">
      <w:pPr>
        <w:widowControl/>
        <w:ind w:leftChars="172" w:left="361"/>
        <w:jc w:val="left"/>
        <w:rPr>
          <w:rFonts w:ascii="ＭＳ Ｐゴシック" w:eastAsia="ＭＳ Ｐゴシック" w:hAnsi="ＭＳ Ｐゴシック" w:cs="ＭＳ Ｐゴシック" w:hint="eastAsia"/>
          <w:noProof/>
          <w:kern w:val="0"/>
          <w:sz w:val="24"/>
        </w:rPr>
      </w:pPr>
      <w:r w:rsidRPr="006F5F57">
        <w:rPr>
          <w:rFonts w:ascii="ＭＳ ゴシック" w:eastAsia="ＭＳ ゴシック" w:hAnsi="ＭＳ ゴシック" w:cs="ＭＳ Ｐゴシック" w:hint="eastAsia"/>
          <w:color w:val="000000" w:themeColor="text1"/>
          <w:kern w:val="0"/>
          <w:sz w:val="24"/>
        </w:rPr>
        <w:t>レコード</w:t>
      </w:r>
      <w:r w:rsidRPr="006F5F57">
        <w:rPr>
          <w:rFonts w:ascii="ＭＳ ゴシック" w:eastAsia="ＭＳ ゴシック" w:hAnsi="ＭＳ ゴシック" w:cs="ＭＳ Ｐゴシック"/>
          <w:color w:val="000000" w:themeColor="text1"/>
          <w:kern w:val="0"/>
          <w:sz w:val="24"/>
        </w:rPr>
        <w:t>:</w:t>
      </w:r>
    </w:p>
    <w:p w14:paraId="42660886" w14:textId="38DEF502" w:rsidR="008D4BEB" w:rsidRPr="00975546" w:rsidRDefault="00975546" w:rsidP="008D4BEB">
      <w:pPr>
        <w:widowControl/>
        <w:jc w:val="left"/>
        <w:rPr>
          <w:rFonts w:ascii="ＭＳ Ｐゴシック" w:eastAsia="ＭＳ Ｐゴシック" w:hAnsi="ＭＳ Ｐゴシック" w:cs="ＭＳ Ｐゴシック" w:hint="eastAsia"/>
          <w:kern w:val="0"/>
          <w:sz w:val="24"/>
        </w:rPr>
      </w:pPr>
      <w:r>
        <w:rPr>
          <w:rFonts w:ascii="ＭＳ Ｐゴシック" w:eastAsia="ＭＳ Ｐゴシック" w:hAnsi="ＭＳ Ｐゴシック" w:cs="ＭＳ Ｐゴシック" w:hint="eastAsia"/>
          <w:kern w:val="0"/>
          <w:sz w:val="24"/>
        </w:rPr>
        <w:t>.</w:t>
      </w:r>
      <w:r>
        <w:rPr>
          <w:rFonts w:ascii="ＭＳ Ｐゴシック" w:eastAsia="ＭＳ Ｐゴシック" w:hAnsi="ＭＳ Ｐゴシック" w:cs="ＭＳ Ｐゴシック"/>
          <w:kern w:val="0"/>
          <w:sz w:val="24"/>
        </w:rPr>
        <w:t>.</w:t>
      </w:r>
    </w:p>
  </w:comment>
  <w:comment w:id="49" w:author="須賀葉子" w:date="2021-03-04T09:14:00Z" w:initials="須賀葉子">
    <w:p w14:paraId="01DBF04D" w14:textId="6C5538C2" w:rsidR="001B43CE" w:rsidRDefault="001B43CE">
      <w:pPr>
        <w:pStyle w:val="a5"/>
      </w:pPr>
      <w:r>
        <w:rPr>
          <w:rStyle w:val="a4"/>
        </w:rPr>
        <w:annotationRef/>
      </w:r>
      <w:r w:rsidR="00E527F3">
        <w:rPr>
          <w:rFonts w:hint="eastAsia"/>
        </w:rPr>
        <w:t>ちょっと</w:t>
      </w:r>
      <w:r w:rsidR="00097BBC">
        <w:rPr>
          <w:rFonts w:hint="eastAsia"/>
        </w:rPr>
        <w:t>難しいです</w:t>
      </w:r>
      <w:proofErr w:type="gramStart"/>
      <w:r w:rsidR="00097BBC">
        <w:rPr>
          <w:rFonts w:hint="eastAsia"/>
        </w:rPr>
        <w:t>。。</w:t>
      </w:r>
      <w:proofErr w:type="gramEnd"/>
    </w:p>
  </w:comment>
  <w:comment w:id="61" w:author="須賀葉子" w:date="2021-03-04T10:00:00Z" w:initials="須賀葉子">
    <w:p w14:paraId="551167ED" w14:textId="3316DFB2" w:rsidR="00A76CED" w:rsidRDefault="00A76CED">
      <w:pPr>
        <w:pStyle w:val="a5"/>
        <w:rPr>
          <w:rFonts w:hint="eastAsia"/>
        </w:rPr>
      </w:pPr>
      <w:r>
        <w:rPr>
          <w:rStyle w:val="a4"/>
        </w:rPr>
        <w:annotationRef/>
      </w:r>
      <w:r>
        <w:rPr>
          <w:rFonts w:hint="eastAsia"/>
        </w:rPr>
        <w:t>認証する側、認証される側（という意味ですか？非認証がひっかかりました）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A9F95B" w15:done="0"/>
  <w15:commentEx w15:paraId="534167A6" w15:done="0"/>
  <w15:commentEx w15:paraId="06322DFE" w15:done="0"/>
  <w15:commentEx w15:paraId="15CFFDDF" w15:done="0"/>
  <w15:commentEx w15:paraId="42660886" w15:done="0"/>
  <w15:commentEx w15:paraId="01DBF04D" w15:done="0"/>
  <w15:commentEx w15:paraId="551167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158B" w16cex:dateUtc="2021-03-03T23:15:00Z"/>
  <w16cex:commentExtensible w16cex:durableId="23EB1755" w16cex:dateUtc="2021-03-03T23:22:00Z"/>
  <w16cex:commentExtensible w16cex:durableId="23EB1A0B" w16cex:dateUtc="2021-03-03T23:34:00Z"/>
  <w16cex:commentExtensible w16cex:durableId="23EB1A96" w16cex:dateUtc="2021-03-03T23:36:00Z"/>
  <w16cex:commentExtensible w16cex:durableId="23EB1C14" w16cex:dateUtc="2021-03-03T23:43:00Z"/>
  <w16cex:commentExtensible w16cex:durableId="23EB2359" w16cex:dateUtc="2021-03-04T00:14:00Z"/>
  <w16cex:commentExtensible w16cex:durableId="23EB2E22" w16cex:dateUtc="2021-03-04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A9F95B" w16cid:durableId="23EB158B"/>
  <w16cid:commentId w16cid:paraId="534167A6" w16cid:durableId="23EB1755"/>
  <w16cid:commentId w16cid:paraId="06322DFE" w16cid:durableId="23EB1A0B"/>
  <w16cid:commentId w16cid:paraId="15CFFDDF" w16cid:durableId="23EB1A96"/>
  <w16cid:commentId w16cid:paraId="42660886" w16cid:durableId="23EB1C14"/>
  <w16cid:commentId w16cid:paraId="01DBF04D" w16cid:durableId="23EB2359"/>
  <w16cid:commentId w16cid:paraId="551167ED" w16cid:durableId="23EB2E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須賀葉子">
    <w15:presenceInfo w15:providerId="AD" w15:userId="S::yoko@wolfssl.onmicrosoft.com::313e17c6-fc97-4668-96fc-5dc1181c3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DD"/>
    <w:rsid w:val="00097BBC"/>
    <w:rsid w:val="000A5BDD"/>
    <w:rsid w:val="00167C48"/>
    <w:rsid w:val="001B43CE"/>
    <w:rsid w:val="00282365"/>
    <w:rsid w:val="002F302B"/>
    <w:rsid w:val="00362665"/>
    <w:rsid w:val="00401031"/>
    <w:rsid w:val="00421C1C"/>
    <w:rsid w:val="00454127"/>
    <w:rsid w:val="004A3074"/>
    <w:rsid w:val="006C2C24"/>
    <w:rsid w:val="006E6590"/>
    <w:rsid w:val="006F5F57"/>
    <w:rsid w:val="00832EE8"/>
    <w:rsid w:val="008554F0"/>
    <w:rsid w:val="00875BAC"/>
    <w:rsid w:val="008D4BEB"/>
    <w:rsid w:val="00975546"/>
    <w:rsid w:val="00A76CED"/>
    <w:rsid w:val="00B17083"/>
    <w:rsid w:val="00C44022"/>
    <w:rsid w:val="00C80449"/>
    <w:rsid w:val="00DE04A6"/>
    <w:rsid w:val="00E108CB"/>
    <w:rsid w:val="00E527F3"/>
    <w:rsid w:val="00F103DC"/>
    <w:rsid w:val="00F45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679864"/>
  <w15:chartTrackingRefBased/>
  <w15:docId w15:val="{D7858B91-3C54-A243-B7D5-6D235BD3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6E6590"/>
  </w:style>
  <w:style w:type="character" w:styleId="a4">
    <w:name w:val="annotation reference"/>
    <w:basedOn w:val="a0"/>
    <w:uiPriority w:val="99"/>
    <w:semiHidden/>
    <w:unhideWhenUsed/>
    <w:rsid w:val="00DE04A6"/>
    <w:rPr>
      <w:sz w:val="18"/>
      <w:szCs w:val="18"/>
    </w:rPr>
  </w:style>
  <w:style w:type="paragraph" w:styleId="a5">
    <w:name w:val="annotation text"/>
    <w:basedOn w:val="a"/>
    <w:link w:val="a6"/>
    <w:uiPriority w:val="99"/>
    <w:semiHidden/>
    <w:unhideWhenUsed/>
    <w:rsid w:val="00DE04A6"/>
    <w:pPr>
      <w:jc w:val="left"/>
    </w:pPr>
  </w:style>
  <w:style w:type="character" w:customStyle="1" w:styleId="a6">
    <w:name w:val="コメント文字列 (文字)"/>
    <w:basedOn w:val="a0"/>
    <w:link w:val="a5"/>
    <w:uiPriority w:val="99"/>
    <w:semiHidden/>
    <w:rsid w:val="00DE04A6"/>
  </w:style>
  <w:style w:type="paragraph" w:styleId="a7">
    <w:name w:val="annotation subject"/>
    <w:basedOn w:val="a5"/>
    <w:next w:val="a5"/>
    <w:link w:val="a8"/>
    <w:uiPriority w:val="99"/>
    <w:semiHidden/>
    <w:unhideWhenUsed/>
    <w:rsid w:val="00DE04A6"/>
    <w:rPr>
      <w:b/>
      <w:bCs/>
    </w:rPr>
  </w:style>
  <w:style w:type="character" w:customStyle="1" w:styleId="a8">
    <w:name w:val="コメント内容 (文字)"/>
    <w:basedOn w:val="a6"/>
    <w:link w:val="a7"/>
    <w:uiPriority w:val="99"/>
    <w:semiHidden/>
    <w:rsid w:val="00DE04A6"/>
    <w:rPr>
      <w:b/>
      <w:bCs/>
    </w:rPr>
  </w:style>
  <w:style w:type="character" w:styleId="a9">
    <w:name w:val="Hyperlink"/>
    <w:basedOn w:val="a0"/>
    <w:uiPriority w:val="99"/>
    <w:unhideWhenUsed/>
    <w:rsid w:val="008D4BEB"/>
    <w:rPr>
      <w:color w:val="0563C1" w:themeColor="hyperlink"/>
      <w:u w:val="single"/>
    </w:rPr>
  </w:style>
  <w:style w:type="character" w:styleId="aa">
    <w:name w:val="Unresolved Mention"/>
    <w:basedOn w:val="a0"/>
    <w:uiPriority w:val="99"/>
    <w:semiHidden/>
    <w:unhideWhenUsed/>
    <w:rsid w:val="008D4BEB"/>
    <w:rPr>
      <w:color w:val="605E5C"/>
      <w:shd w:val="clear" w:color="auto" w:fill="E1DFDD"/>
    </w:rPr>
  </w:style>
  <w:style w:type="character" w:styleId="ab">
    <w:name w:val="Emphasis"/>
    <w:basedOn w:val="a0"/>
    <w:uiPriority w:val="20"/>
    <w:qFormat/>
    <w:rsid w:val="006F5F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2550">
      <w:bodyDiv w:val="1"/>
      <w:marLeft w:val="0"/>
      <w:marRight w:val="0"/>
      <w:marTop w:val="0"/>
      <w:marBottom w:val="0"/>
      <w:divBdr>
        <w:top w:val="none" w:sz="0" w:space="0" w:color="auto"/>
        <w:left w:val="none" w:sz="0" w:space="0" w:color="auto"/>
        <w:bottom w:val="none" w:sz="0" w:space="0" w:color="auto"/>
        <w:right w:val="none" w:sz="0" w:space="0" w:color="auto"/>
      </w:divBdr>
    </w:div>
    <w:div w:id="383796381">
      <w:bodyDiv w:val="1"/>
      <w:marLeft w:val="0"/>
      <w:marRight w:val="0"/>
      <w:marTop w:val="0"/>
      <w:marBottom w:val="0"/>
      <w:divBdr>
        <w:top w:val="none" w:sz="0" w:space="0" w:color="auto"/>
        <w:left w:val="none" w:sz="0" w:space="0" w:color="auto"/>
        <w:bottom w:val="none" w:sz="0" w:space="0" w:color="auto"/>
        <w:right w:val="none" w:sz="0" w:space="0" w:color="auto"/>
      </w:divBdr>
    </w:div>
    <w:div w:id="384568592">
      <w:bodyDiv w:val="1"/>
      <w:marLeft w:val="0"/>
      <w:marRight w:val="0"/>
      <w:marTop w:val="0"/>
      <w:marBottom w:val="0"/>
      <w:divBdr>
        <w:top w:val="none" w:sz="0" w:space="0" w:color="auto"/>
        <w:left w:val="none" w:sz="0" w:space="0" w:color="auto"/>
        <w:bottom w:val="none" w:sz="0" w:space="0" w:color="auto"/>
        <w:right w:val="none" w:sz="0" w:space="0" w:color="auto"/>
      </w:divBdr>
      <w:divsChild>
        <w:div w:id="242682594">
          <w:marLeft w:val="0"/>
          <w:marRight w:val="0"/>
          <w:marTop w:val="0"/>
          <w:marBottom w:val="0"/>
          <w:divBdr>
            <w:top w:val="none" w:sz="0" w:space="0" w:color="auto"/>
            <w:left w:val="none" w:sz="0" w:space="0" w:color="auto"/>
            <w:bottom w:val="none" w:sz="0" w:space="0" w:color="auto"/>
            <w:right w:val="none" w:sz="0" w:space="0" w:color="auto"/>
          </w:divBdr>
          <w:divsChild>
            <w:div w:id="1557886104">
              <w:marLeft w:val="0"/>
              <w:marRight w:val="0"/>
              <w:marTop w:val="0"/>
              <w:marBottom w:val="0"/>
              <w:divBdr>
                <w:top w:val="none" w:sz="0" w:space="0" w:color="auto"/>
                <w:left w:val="none" w:sz="0" w:space="0" w:color="auto"/>
                <w:bottom w:val="none" w:sz="0" w:space="0" w:color="auto"/>
                <w:right w:val="none" w:sz="0" w:space="0" w:color="auto"/>
              </w:divBdr>
            </w:div>
            <w:div w:id="497695673">
              <w:marLeft w:val="0"/>
              <w:marRight w:val="0"/>
              <w:marTop w:val="0"/>
              <w:marBottom w:val="0"/>
              <w:divBdr>
                <w:top w:val="none" w:sz="0" w:space="0" w:color="auto"/>
                <w:left w:val="none" w:sz="0" w:space="0" w:color="auto"/>
                <w:bottom w:val="none" w:sz="0" w:space="0" w:color="auto"/>
                <w:right w:val="none" w:sz="0" w:space="0" w:color="auto"/>
              </w:divBdr>
            </w:div>
            <w:div w:id="1228801109">
              <w:marLeft w:val="0"/>
              <w:marRight w:val="0"/>
              <w:marTop w:val="0"/>
              <w:marBottom w:val="0"/>
              <w:divBdr>
                <w:top w:val="none" w:sz="0" w:space="0" w:color="auto"/>
                <w:left w:val="none" w:sz="0" w:space="0" w:color="auto"/>
                <w:bottom w:val="none" w:sz="0" w:space="0" w:color="auto"/>
                <w:right w:val="none" w:sz="0" w:space="0" w:color="auto"/>
              </w:divBdr>
            </w:div>
            <w:div w:id="1180007344">
              <w:marLeft w:val="0"/>
              <w:marRight w:val="0"/>
              <w:marTop w:val="0"/>
              <w:marBottom w:val="0"/>
              <w:divBdr>
                <w:top w:val="none" w:sz="0" w:space="0" w:color="auto"/>
                <w:left w:val="none" w:sz="0" w:space="0" w:color="auto"/>
                <w:bottom w:val="none" w:sz="0" w:space="0" w:color="auto"/>
                <w:right w:val="none" w:sz="0" w:space="0" w:color="auto"/>
              </w:divBdr>
            </w:div>
            <w:div w:id="1296762397">
              <w:marLeft w:val="0"/>
              <w:marRight w:val="0"/>
              <w:marTop w:val="0"/>
              <w:marBottom w:val="0"/>
              <w:divBdr>
                <w:top w:val="none" w:sz="0" w:space="0" w:color="auto"/>
                <w:left w:val="none" w:sz="0" w:space="0" w:color="auto"/>
                <w:bottom w:val="none" w:sz="0" w:space="0" w:color="auto"/>
                <w:right w:val="none" w:sz="0" w:space="0" w:color="auto"/>
              </w:divBdr>
            </w:div>
            <w:div w:id="445392015">
              <w:marLeft w:val="0"/>
              <w:marRight w:val="0"/>
              <w:marTop w:val="0"/>
              <w:marBottom w:val="0"/>
              <w:divBdr>
                <w:top w:val="none" w:sz="0" w:space="0" w:color="auto"/>
                <w:left w:val="none" w:sz="0" w:space="0" w:color="auto"/>
                <w:bottom w:val="none" w:sz="0" w:space="0" w:color="auto"/>
                <w:right w:val="none" w:sz="0" w:space="0" w:color="auto"/>
              </w:divBdr>
            </w:div>
            <w:div w:id="610432240">
              <w:marLeft w:val="0"/>
              <w:marRight w:val="0"/>
              <w:marTop w:val="0"/>
              <w:marBottom w:val="0"/>
              <w:divBdr>
                <w:top w:val="none" w:sz="0" w:space="0" w:color="auto"/>
                <w:left w:val="none" w:sz="0" w:space="0" w:color="auto"/>
                <w:bottom w:val="none" w:sz="0" w:space="0" w:color="auto"/>
                <w:right w:val="none" w:sz="0" w:space="0" w:color="auto"/>
              </w:divBdr>
            </w:div>
            <w:div w:id="1459564479">
              <w:marLeft w:val="0"/>
              <w:marRight w:val="0"/>
              <w:marTop w:val="0"/>
              <w:marBottom w:val="0"/>
              <w:divBdr>
                <w:top w:val="none" w:sz="0" w:space="0" w:color="auto"/>
                <w:left w:val="none" w:sz="0" w:space="0" w:color="auto"/>
                <w:bottom w:val="none" w:sz="0" w:space="0" w:color="auto"/>
                <w:right w:val="none" w:sz="0" w:space="0" w:color="auto"/>
              </w:divBdr>
            </w:div>
            <w:div w:id="1363093220">
              <w:marLeft w:val="0"/>
              <w:marRight w:val="0"/>
              <w:marTop w:val="0"/>
              <w:marBottom w:val="0"/>
              <w:divBdr>
                <w:top w:val="none" w:sz="0" w:space="0" w:color="auto"/>
                <w:left w:val="none" w:sz="0" w:space="0" w:color="auto"/>
                <w:bottom w:val="none" w:sz="0" w:space="0" w:color="auto"/>
                <w:right w:val="none" w:sz="0" w:space="0" w:color="auto"/>
              </w:divBdr>
            </w:div>
            <w:div w:id="2046523097">
              <w:marLeft w:val="0"/>
              <w:marRight w:val="0"/>
              <w:marTop w:val="0"/>
              <w:marBottom w:val="0"/>
              <w:divBdr>
                <w:top w:val="none" w:sz="0" w:space="0" w:color="auto"/>
                <w:left w:val="none" w:sz="0" w:space="0" w:color="auto"/>
                <w:bottom w:val="none" w:sz="0" w:space="0" w:color="auto"/>
                <w:right w:val="none" w:sz="0" w:space="0" w:color="auto"/>
              </w:divBdr>
            </w:div>
            <w:div w:id="2127891765">
              <w:marLeft w:val="0"/>
              <w:marRight w:val="0"/>
              <w:marTop w:val="0"/>
              <w:marBottom w:val="0"/>
              <w:divBdr>
                <w:top w:val="none" w:sz="0" w:space="0" w:color="auto"/>
                <w:left w:val="none" w:sz="0" w:space="0" w:color="auto"/>
                <w:bottom w:val="none" w:sz="0" w:space="0" w:color="auto"/>
                <w:right w:val="none" w:sz="0" w:space="0" w:color="auto"/>
              </w:divBdr>
            </w:div>
            <w:div w:id="700596093">
              <w:marLeft w:val="0"/>
              <w:marRight w:val="0"/>
              <w:marTop w:val="0"/>
              <w:marBottom w:val="0"/>
              <w:divBdr>
                <w:top w:val="none" w:sz="0" w:space="0" w:color="auto"/>
                <w:left w:val="none" w:sz="0" w:space="0" w:color="auto"/>
                <w:bottom w:val="none" w:sz="0" w:space="0" w:color="auto"/>
                <w:right w:val="none" w:sz="0" w:space="0" w:color="auto"/>
              </w:divBdr>
            </w:div>
            <w:div w:id="1162820669">
              <w:marLeft w:val="0"/>
              <w:marRight w:val="0"/>
              <w:marTop w:val="0"/>
              <w:marBottom w:val="0"/>
              <w:divBdr>
                <w:top w:val="none" w:sz="0" w:space="0" w:color="auto"/>
                <w:left w:val="none" w:sz="0" w:space="0" w:color="auto"/>
                <w:bottom w:val="none" w:sz="0" w:space="0" w:color="auto"/>
                <w:right w:val="none" w:sz="0" w:space="0" w:color="auto"/>
              </w:divBdr>
            </w:div>
            <w:div w:id="80376643">
              <w:marLeft w:val="0"/>
              <w:marRight w:val="0"/>
              <w:marTop w:val="0"/>
              <w:marBottom w:val="0"/>
              <w:divBdr>
                <w:top w:val="none" w:sz="0" w:space="0" w:color="auto"/>
                <w:left w:val="none" w:sz="0" w:space="0" w:color="auto"/>
                <w:bottom w:val="none" w:sz="0" w:space="0" w:color="auto"/>
                <w:right w:val="none" w:sz="0" w:space="0" w:color="auto"/>
              </w:divBdr>
            </w:div>
            <w:div w:id="1987127932">
              <w:marLeft w:val="0"/>
              <w:marRight w:val="0"/>
              <w:marTop w:val="0"/>
              <w:marBottom w:val="0"/>
              <w:divBdr>
                <w:top w:val="none" w:sz="0" w:space="0" w:color="auto"/>
                <w:left w:val="none" w:sz="0" w:space="0" w:color="auto"/>
                <w:bottom w:val="none" w:sz="0" w:space="0" w:color="auto"/>
                <w:right w:val="none" w:sz="0" w:space="0" w:color="auto"/>
              </w:divBdr>
            </w:div>
            <w:div w:id="1843810685">
              <w:marLeft w:val="0"/>
              <w:marRight w:val="0"/>
              <w:marTop w:val="0"/>
              <w:marBottom w:val="0"/>
              <w:divBdr>
                <w:top w:val="none" w:sz="0" w:space="0" w:color="auto"/>
                <w:left w:val="none" w:sz="0" w:space="0" w:color="auto"/>
                <w:bottom w:val="none" w:sz="0" w:space="0" w:color="auto"/>
                <w:right w:val="none" w:sz="0" w:space="0" w:color="auto"/>
              </w:divBdr>
            </w:div>
            <w:div w:id="1520116710">
              <w:marLeft w:val="0"/>
              <w:marRight w:val="0"/>
              <w:marTop w:val="0"/>
              <w:marBottom w:val="0"/>
              <w:divBdr>
                <w:top w:val="none" w:sz="0" w:space="0" w:color="auto"/>
                <w:left w:val="none" w:sz="0" w:space="0" w:color="auto"/>
                <w:bottom w:val="none" w:sz="0" w:space="0" w:color="auto"/>
                <w:right w:val="none" w:sz="0" w:space="0" w:color="auto"/>
              </w:divBdr>
            </w:div>
            <w:div w:id="1110398910">
              <w:marLeft w:val="0"/>
              <w:marRight w:val="0"/>
              <w:marTop w:val="0"/>
              <w:marBottom w:val="0"/>
              <w:divBdr>
                <w:top w:val="none" w:sz="0" w:space="0" w:color="auto"/>
                <w:left w:val="none" w:sz="0" w:space="0" w:color="auto"/>
                <w:bottom w:val="none" w:sz="0" w:space="0" w:color="auto"/>
                <w:right w:val="none" w:sz="0" w:space="0" w:color="auto"/>
              </w:divBdr>
            </w:div>
            <w:div w:id="951743115">
              <w:marLeft w:val="0"/>
              <w:marRight w:val="0"/>
              <w:marTop w:val="0"/>
              <w:marBottom w:val="0"/>
              <w:divBdr>
                <w:top w:val="none" w:sz="0" w:space="0" w:color="auto"/>
                <w:left w:val="none" w:sz="0" w:space="0" w:color="auto"/>
                <w:bottom w:val="none" w:sz="0" w:space="0" w:color="auto"/>
                <w:right w:val="none" w:sz="0" w:space="0" w:color="auto"/>
              </w:divBdr>
            </w:div>
            <w:div w:id="1979918954">
              <w:marLeft w:val="0"/>
              <w:marRight w:val="0"/>
              <w:marTop w:val="0"/>
              <w:marBottom w:val="0"/>
              <w:divBdr>
                <w:top w:val="none" w:sz="0" w:space="0" w:color="auto"/>
                <w:left w:val="none" w:sz="0" w:space="0" w:color="auto"/>
                <w:bottom w:val="none" w:sz="0" w:space="0" w:color="auto"/>
                <w:right w:val="none" w:sz="0" w:space="0" w:color="auto"/>
              </w:divBdr>
            </w:div>
            <w:div w:id="894854623">
              <w:marLeft w:val="0"/>
              <w:marRight w:val="0"/>
              <w:marTop w:val="0"/>
              <w:marBottom w:val="0"/>
              <w:divBdr>
                <w:top w:val="none" w:sz="0" w:space="0" w:color="auto"/>
                <w:left w:val="none" w:sz="0" w:space="0" w:color="auto"/>
                <w:bottom w:val="none" w:sz="0" w:space="0" w:color="auto"/>
                <w:right w:val="none" w:sz="0" w:space="0" w:color="auto"/>
              </w:divBdr>
            </w:div>
            <w:div w:id="960451220">
              <w:marLeft w:val="0"/>
              <w:marRight w:val="0"/>
              <w:marTop w:val="0"/>
              <w:marBottom w:val="0"/>
              <w:divBdr>
                <w:top w:val="none" w:sz="0" w:space="0" w:color="auto"/>
                <w:left w:val="none" w:sz="0" w:space="0" w:color="auto"/>
                <w:bottom w:val="none" w:sz="0" w:space="0" w:color="auto"/>
                <w:right w:val="none" w:sz="0" w:space="0" w:color="auto"/>
              </w:divBdr>
            </w:div>
            <w:div w:id="307827932">
              <w:marLeft w:val="0"/>
              <w:marRight w:val="0"/>
              <w:marTop w:val="0"/>
              <w:marBottom w:val="0"/>
              <w:divBdr>
                <w:top w:val="none" w:sz="0" w:space="0" w:color="auto"/>
                <w:left w:val="none" w:sz="0" w:space="0" w:color="auto"/>
                <w:bottom w:val="none" w:sz="0" w:space="0" w:color="auto"/>
                <w:right w:val="none" w:sz="0" w:space="0" w:color="auto"/>
              </w:divBdr>
            </w:div>
            <w:div w:id="1031882405">
              <w:marLeft w:val="0"/>
              <w:marRight w:val="0"/>
              <w:marTop w:val="0"/>
              <w:marBottom w:val="0"/>
              <w:divBdr>
                <w:top w:val="none" w:sz="0" w:space="0" w:color="auto"/>
                <w:left w:val="none" w:sz="0" w:space="0" w:color="auto"/>
                <w:bottom w:val="none" w:sz="0" w:space="0" w:color="auto"/>
                <w:right w:val="none" w:sz="0" w:space="0" w:color="auto"/>
              </w:divBdr>
            </w:div>
            <w:div w:id="1474524866">
              <w:marLeft w:val="0"/>
              <w:marRight w:val="0"/>
              <w:marTop w:val="0"/>
              <w:marBottom w:val="0"/>
              <w:divBdr>
                <w:top w:val="none" w:sz="0" w:space="0" w:color="auto"/>
                <w:left w:val="none" w:sz="0" w:space="0" w:color="auto"/>
                <w:bottom w:val="none" w:sz="0" w:space="0" w:color="auto"/>
                <w:right w:val="none" w:sz="0" w:space="0" w:color="auto"/>
              </w:divBdr>
            </w:div>
            <w:div w:id="710496800">
              <w:marLeft w:val="0"/>
              <w:marRight w:val="0"/>
              <w:marTop w:val="0"/>
              <w:marBottom w:val="0"/>
              <w:divBdr>
                <w:top w:val="none" w:sz="0" w:space="0" w:color="auto"/>
                <w:left w:val="none" w:sz="0" w:space="0" w:color="auto"/>
                <w:bottom w:val="none" w:sz="0" w:space="0" w:color="auto"/>
                <w:right w:val="none" w:sz="0" w:space="0" w:color="auto"/>
              </w:divBdr>
            </w:div>
            <w:div w:id="898327251">
              <w:marLeft w:val="0"/>
              <w:marRight w:val="0"/>
              <w:marTop w:val="0"/>
              <w:marBottom w:val="0"/>
              <w:divBdr>
                <w:top w:val="none" w:sz="0" w:space="0" w:color="auto"/>
                <w:left w:val="none" w:sz="0" w:space="0" w:color="auto"/>
                <w:bottom w:val="none" w:sz="0" w:space="0" w:color="auto"/>
                <w:right w:val="none" w:sz="0" w:space="0" w:color="auto"/>
              </w:divBdr>
            </w:div>
            <w:div w:id="1330712368">
              <w:marLeft w:val="0"/>
              <w:marRight w:val="0"/>
              <w:marTop w:val="0"/>
              <w:marBottom w:val="0"/>
              <w:divBdr>
                <w:top w:val="none" w:sz="0" w:space="0" w:color="auto"/>
                <w:left w:val="none" w:sz="0" w:space="0" w:color="auto"/>
                <w:bottom w:val="none" w:sz="0" w:space="0" w:color="auto"/>
                <w:right w:val="none" w:sz="0" w:space="0" w:color="auto"/>
              </w:divBdr>
            </w:div>
            <w:div w:id="707294361">
              <w:marLeft w:val="0"/>
              <w:marRight w:val="0"/>
              <w:marTop w:val="0"/>
              <w:marBottom w:val="0"/>
              <w:divBdr>
                <w:top w:val="none" w:sz="0" w:space="0" w:color="auto"/>
                <w:left w:val="none" w:sz="0" w:space="0" w:color="auto"/>
                <w:bottom w:val="none" w:sz="0" w:space="0" w:color="auto"/>
                <w:right w:val="none" w:sz="0" w:space="0" w:color="auto"/>
              </w:divBdr>
            </w:div>
            <w:div w:id="1246107508">
              <w:marLeft w:val="0"/>
              <w:marRight w:val="0"/>
              <w:marTop w:val="0"/>
              <w:marBottom w:val="0"/>
              <w:divBdr>
                <w:top w:val="none" w:sz="0" w:space="0" w:color="auto"/>
                <w:left w:val="none" w:sz="0" w:space="0" w:color="auto"/>
                <w:bottom w:val="none" w:sz="0" w:space="0" w:color="auto"/>
                <w:right w:val="none" w:sz="0" w:space="0" w:color="auto"/>
              </w:divBdr>
            </w:div>
            <w:div w:id="1371413443">
              <w:marLeft w:val="0"/>
              <w:marRight w:val="0"/>
              <w:marTop w:val="0"/>
              <w:marBottom w:val="0"/>
              <w:divBdr>
                <w:top w:val="none" w:sz="0" w:space="0" w:color="auto"/>
                <w:left w:val="none" w:sz="0" w:space="0" w:color="auto"/>
                <w:bottom w:val="none" w:sz="0" w:space="0" w:color="auto"/>
                <w:right w:val="none" w:sz="0" w:space="0" w:color="auto"/>
              </w:divBdr>
            </w:div>
            <w:div w:id="685401358">
              <w:marLeft w:val="0"/>
              <w:marRight w:val="0"/>
              <w:marTop w:val="0"/>
              <w:marBottom w:val="0"/>
              <w:divBdr>
                <w:top w:val="none" w:sz="0" w:space="0" w:color="auto"/>
                <w:left w:val="none" w:sz="0" w:space="0" w:color="auto"/>
                <w:bottom w:val="none" w:sz="0" w:space="0" w:color="auto"/>
                <w:right w:val="none" w:sz="0" w:space="0" w:color="auto"/>
              </w:divBdr>
            </w:div>
            <w:div w:id="2078240442">
              <w:marLeft w:val="0"/>
              <w:marRight w:val="0"/>
              <w:marTop w:val="0"/>
              <w:marBottom w:val="0"/>
              <w:divBdr>
                <w:top w:val="none" w:sz="0" w:space="0" w:color="auto"/>
                <w:left w:val="none" w:sz="0" w:space="0" w:color="auto"/>
                <w:bottom w:val="none" w:sz="0" w:space="0" w:color="auto"/>
                <w:right w:val="none" w:sz="0" w:space="0" w:color="auto"/>
              </w:divBdr>
            </w:div>
            <w:div w:id="2115129739">
              <w:marLeft w:val="0"/>
              <w:marRight w:val="0"/>
              <w:marTop w:val="0"/>
              <w:marBottom w:val="0"/>
              <w:divBdr>
                <w:top w:val="none" w:sz="0" w:space="0" w:color="auto"/>
                <w:left w:val="none" w:sz="0" w:space="0" w:color="auto"/>
                <w:bottom w:val="none" w:sz="0" w:space="0" w:color="auto"/>
                <w:right w:val="none" w:sz="0" w:space="0" w:color="auto"/>
              </w:divBdr>
            </w:div>
            <w:div w:id="1857649299">
              <w:marLeft w:val="0"/>
              <w:marRight w:val="0"/>
              <w:marTop w:val="0"/>
              <w:marBottom w:val="0"/>
              <w:divBdr>
                <w:top w:val="none" w:sz="0" w:space="0" w:color="auto"/>
                <w:left w:val="none" w:sz="0" w:space="0" w:color="auto"/>
                <w:bottom w:val="none" w:sz="0" w:space="0" w:color="auto"/>
                <w:right w:val="none" w:sz="0" w:space="0" w:color="auto"/>
              </w:divBdr>
            </w:div>
            <w:div w:id="213543959">
              <w:marLeft w:val="0"/>
              <w:marRight w:val="0"/>
              <w:marTop w:val="0"/>
              <w:marBottom w:val="0"/>
              <w:divBdr>
                <w:top w:val="none" w:sz="0" w:space="0" w:color="auto"/>
                <w:left w:val="none" w:sz="0" w:space="0" w:color="auto"/>
                <w:bottom w:val="none" w:sz="0" w:space="0" w:color="auto"/>
                <w:right w:val="none" w:sz="0" w:space="0" w:color="auto"/>
              </w:divBdr>
            </w:div>
            <w:div w:id="1432511829">
              <w:marLeft w:val="0"/>
              <w:marRight w:val="0"/>
              <w:marTop w:val="0"/>
              <w:marBottom w:val="0"/>
              <w:divBdr>
                <w:top w:val="none" w:sz="0" w:space="0" w:color="auto"/>
                <w:left w:val="none" w:sz="0" w:space="0" w:color="auto"/>
                <w:bottom w:val="none" w:sz="0" w:space="0" w:color="auto"/>
                <w:right w:val="none" w:sz="0" w:space="0" w:color="auto"/>
              </w:divBdr>
            </w:div>
            <w:div w:id="305427878">
              <w:marLeft w:val="0"/>
              <w:marRight w:val="0"/>
              <w:marTop w:val="0"/>
              <w:marBottom w:val="0"/>
              <w:divBdr>
                <w:top w:val="none" w:sz="0" w:space="0" w:color="auto"/>
                <w:left w:val="none" w:sz="0" w:space="0" w:color="auto"/>
                <w:bottom w:val="none" w:sz="0" w:space="0" w:color="auto"/>
                <w:right w:val="none" w:sz="0" w:space="0" w:color="auto"/>
              </w:divBdr>
            </w:div>
            <w:div w:id="240144309">
              <w:marLeft w:val="0"/>
              <w:marRight w:val="0"/>
              <w:marTop w:val="0"/>
              <w:marBottom w:val="0"/>
              <w:divBdr>
                <w:top w:val="none" w:sz="0" w:space="0" w:color="auto"/>
                <w:left w:val="none" w:sz="0" w:space="0" w:color="auto"/>
                <w:bottom w:val="none" w:sz="0" w:space="0" w:color="auto"/>
                <w:right w:val="none" w:sz="0" w:space="0" w:color="auto"/>
              </w:divBdr>
            </w:div>
            <w:div w:id="1891069461">
              <w:marLeft w:val="0"/>
              <w:marRight w:val="0"/>
              <w:marTop w:val="0"/>
              <w:marBottom w:val="0"/>
              <w:divBdr>
                <w:top w:val="none" w:sz="0" w:space="0" w:color="auto"/>
                <w:left w:val="none" w:sz="0" w:space="0" w:color="auto"/>
                <w:bottom w:val="none" w:sz="0" w:space="0" w:color="auto"/>
                <w:right w:val="none" w:sz="0" w:space="0" w:color="auto"/>
              </w:divBdr>
            </w:div>
            <w:div w:id="1185746340">
              <w:marLeft w:val="0"/>
              <w:marRight w:val="0"/>
              <w:marTop w:val="0"/>
              <w:marBottom w:val="0"/>
              <w:divBdr>
                <w:top w:val="none" w:sz="0" w:space="0" w:color="auto"/>
                <w:left w:val="none" w:sz="0" w:space="0" w:color="auto"/>
                <w:bottom w:val="none" w:sz="0" w:space="0" w:color="auto"/>
                <w:right w:val="none" w:sz="0" w:space="0" w:color="auto"/>
              </w:divBdr>
            </w:div>
            <w:div w:id="1316495914">
              <w:marLeft w:val="0"/>
              <w:marRight w:val="0"/>
              <w:marTop w:val="0"/>
              <w:marBottom w:val="0"/>
              <w:divBdr>
                <w:top w:val="none" w:sz="0" w:space="0" w:color="auto"/>
                <w:left w:val="none" w:sz="0" w:space="0" w:color="auto"/>
                <w:bottom w:val="none" w:sz="0" w:space="0" w:color="auto"/>
                <w:right w:val="none" w:sz="0" w:space="0" w:color="auto"/>
              </w:divBdr>
            </w:div>
            <w:div w:id="1217743889">
              <w:marLeft w:val="0"/>
              <w:marRight w:val="0"/>
              <w:marTop w:val="0"/>
              <w:marBottom w:val="0"/>
              <w:divBdr>
                <w:top w:val="none" w:sz="0" w:space="0" w:color="auto"/>
                <w:left w:val="none" w:sz="0" w:space="0" w:color="auto"/>
                <w:bottom w:val="none" w:sz="0" w:space="0" w:color="auto"/>
                <w:right w:val="none" w:sz="0" w:space="0" w:color="auto"/>
              </w:divBdr>
            </w:div>
            <w:div w:id="1256785178">
              <w:marLeft w:val="0"/>
              <w:marRight w:val="0"/>
              <w:marTop w:val="0"/>
              <w:marBottom w:val="0"/>
              <w:divBdr>
                <w:top w:val="none" w:sz="0" w:space="0" w:color="auto"/>
                <w:left w:val="none" w:sz="0" w:space="0" w:color="auto"/>
                <w:bottom w:val="none" w:sz="0" w:space="0" w:color="auto"/>
                <w:right w:val="none" w:sz="0" w:space="0" w:color="auto"/>
              </w:divBdr>
            </w:div>
            <w:div w:id="1130443548">
              <w:marLeft w:val="0"/>
              <w:marRight w:val="0"/>
              <w:marTop w:val="0"/>
              <w:marBottom w:val="0"/>
              <w:divBdr>
                <w:top w:val="none" w:sz="0" w:space="0" w:color="auto"/>
                <w:left w:val="none" w:sz="0" w:space="0" w:color="auto"/>
                <w:bottom w:val="none" w:sz="0" w:space="0" w:color="auto"/>
                <w:right w:val="none" w:sz="0" w:space="0" w:color="auto"/>
              </w:divBdr>
            </w:div>
            <w:div w:id="1395934210">
              <w:marLeft w:val="0"/>
              <w:marRight w:val="0"/>
              <w:marTop w:val="0"/>
              <w:marBottom w:val="0"/>
              <w:divBdr>
                <w:top w:val="none" w:sz="0" w:space="0" w:color="auto"/>
                <w:left w:val="none" w:sz="0" w:space="0" w:color="auto"/>
                <w:bottom w:val="none" w:sz="0" w:space="0" w:color="auto"/>
                <w:right w:val="none" w:sz="0" w:space="0" w:color="auto"/>
              </w:divBdr>
            </w:div>
            <w:div w:id="784688653">
              <w:marLeft w:val="0"/>
              <w:marRight w:val="0"/>
              <w:marTop w:val="0"/>
              <w:marBottom w:val="0"/>
              <w:divBdr>
                <w:top w:val="none" w:sz="0" w:space="0" w:color="auto"/>
                <w:left w:val="none" w:sz="0" w:space="0" w:color="auto"/>
                <w:bottom w:val="none" w:sz="0" w:space="0" w:color="auto"/>
                <w:right w:val="none" w:sz="0" w:space="0" w:color="auto"/>
              </w:divBdr>
            </w:div>
            <w:div w:id="951321990">
              <w:marLeft w:val="0"/>
              <w:marRight w:val="0"/>
              <w:marTop w:val="0"/>
              <w:marBottom w:val="0"/>
              <w:divBdr>
                <w:top w:val="none" w:sz="0" w:space="0" w:color="auto"/>
                <w:left w:val="none" w:sz="0" w:space="0" w:color="auto"/>
                <w:bottom w:val="none" w:sz="0" w:space="0" w:color="auto"/>
                <w:right w:val="none" w:sz="0" w:space="0" w:color="auto"/>
              </w:divBdr>
            </w:div>
            <w:div w:id="1605067759">
              <w:marLeft w:val="0"/>
              <w:marRight w:val="0"/>
              <w:marTop w:val="0"/>
              <w:marBottom w:val="0"/>
              <w:divBdr>
                <w:top w:val="none" w:sz="0" w:space="0" w:color="auto"/>
                <w:left w:val="none" w:sz="0" w:space="0" w:color="auto"/>
                <w:bottom w:val="none" w:sz="0" w:space="0" w:color="auto"/>
                <w:right w:val="none" w:sz="0" w:space="0" w:color="auto"/>
              </w:divBdr>
            </w:div>
            <w:div w:id="1570842405">
              <w:marLeft w:val="0"/>
              <w:marRight w:val="0"/>
              <w:marTop w:val="0"/>
              <w:marBottom w:val="0"/>
              <w:divBdr>
                <w:top w:val="none" w:sz="0" w:space="0" w:color="auto"/>
                <w:left w:val="none" w:sz="0" w:space="0" w:color="auto"/>
                <w:bottom w:val="none" w:sz="0" w:space="0" w:color="auto"/>
                <w:right w:val="none" w:sz="0" w:space="0" w:color="auto"/>
              </w:divBdr>
            </w:div>
            <w:div w:id="1330253792">
              <w:marLeft w:val="0"/>
              <w:marRight w:val="0"/>
              <w:marTop w:val="0"/>
              <w:marBottom w:val="0"/>
              <w:divBdr>
                <w:top w:val="none" w:sz="0" w:space="0" w:color="auto"/>
                <w:left w:val="none" w:sz="0" w:space="0" w:color="auto"/>
                <w:bottom w:val="none" w:sz="0" w:space="0" w:color="auto"/>
                <w:right w:val="none" w:sz="0" w:space="0" w:color="auto"/>
              </w:divBdr>
            </w:div>
            <w:div w:id="377439139">
              <w:marLeft w:val="0"/>
              <w:marRight w:val="0"/>
              <w:marTop w:val="0"/>
              <w:marBottom w:val="0"/>
              <w:divBdr>
                <w:top w:val="none" w:sz="0" w:space="0" w:color="auto"/>
                <w:left w:val="none" w:sz="0" w:space="0" w:color="auto"/>
                <w:bottom w:val="none" w:sz="0" w:space="0" w:color="auto"/>
                <w:right w:val="none" w:sz="0" w:space="0" w:color="auto"/>
              </w:divBdr>
            </w:div>
            <w:div w:id="1638952871">
              <w:marLeft w:val="0"/>
              <w:marRight w:val="0"/>
              <w:marTop w:val="0"/>
              <w:marBottom w:val="0"/>
              <w:divBdr>
                <w:top w:val="none" w:sz="0" w:space="0" w:color="auto"/>
                <w:left w:val="none" w:sz="0" w:space="0" w:color="auto"/>
                <w:bottom w:val="none" w:sz="0" w:space="0" w:color="auto"/>
                <w:right w:val="none" w:sz="0" w:space="0" w:color="auto"/>
              </w:divBdr>
            </w:div>
            <w:div w:id="2033066983">
              <w:marLeft w:val="0"/>
              <w:marRight w:val="0"/>
              <w:marTop w:val="0"/>
              <w:marBottom w:val="0"/>
              <w:divBdr>
                <w:top w:val="none" w:sz="0" w:space="0" w:color="auto"/>
                <w:left w:val="none" w:sz="0" w:space="0" w:color="auto"/>
                <w:bottom w:val="none" w:sz="0" w:space="0" w:color="auto"/>
                <w:right w:val="none" w:sz="0" w:space="0" w:color="auto"/>
              </w:divBdr>
            </w:div>
            <w:div w:id="1415324593">
              <w:marLeft w:val="0"/>
              <w:marRight w:val="0"/>
              <w:marTop w:val="0"/>
              <w:marBottom w:val="0"/>
              <w:divBdr>
                <w:top w:val="none" w:sz="0" w:space="0" w:color="auto"/>
                <w:left w:val="none" w:sz="0" w:space="0" w:color="auto"/>
                <w:bottom w:val="none" w:sz="0" w:space="0" w:color="auto"/>
                <w:right w:val="none" w:sz="0" w:space="0" w:color="auto"/>
              </w:divBdr>
            </w:div>
            <w:div w:id="1342928966">
              <w:marLeft w:val="0"/>
              <w:marRight w:val="0"/>
              <w:marTop w:val="0"/>
              <w:marBottom w:val="0"/>
              <w:divBdr>
                <w:top w:val="none" w:sz="0" w:space="0" w:color="auto"/>
                <w:left w:val="none" w:sz="0" w:space="0" w:color="auto"/>
                <w:bottom w:val="none" w:sz="0" w:space="0" w:color="auto"/>
                <w:right w:val="none" w:sz="0" w:space="0" w:color="auto"/>
              </w:divBdr>
            </w:div>
            <w:div w:id="1000036650">
              <w:marLeft w:val="0"/>
              <w:marRight w:val="0"/>
              <w:marTop w:val="0"/>
              <w:marBottom w:val="0"/>
              <w:divBdr>
                <w:top w:val="none" w:sz="0" w:space="0" w:color="auto"/>
                <w:left w:val="none" w:sz="0" w:space="0" w:color="auto"/>
                <w:bottom w:val="none" w:sz="0" w:space="0" w:color="auto"/>
                <w:right w:val="none" w:sz="0" w:space="0" w:color="auto"/>
              </w:divBdr>
            </w:div>
            <w:div w:id="1022324004">
              <w:marLeft w:val="0"/>
              <w:marRight w:val="0"/>
              <w:marTop w:val="0"/>
              <w:marBottom w:val="0"/>
              <w:divBdr>
                <w:top w:val="none" w:sz="0" w:space="0" w:color="auto"/>
                <w:left w:val="none" w:sz="0" w:space="0" w:color="auto"/>
                <w:bottom w:val="none" w:sz="0" w:space="0" w:color="auto"/>
                <w:right w:val="none" w:sz="0" w:space="0" w:color="auto"/>
              </w:divBdr>
            </w:div>
            <w:div w:id="632249762">
              <w:marLeft w:val="0"/>
              <w:marRight w:val="0"/>
              <w:marTop w:val="0"/>
              <w:marBottom w:val="0"/>
              <w:divBdr>
                <w:top w:val="none" w:sz="0" w:space="0" w:color="auto"/>
                <w:left w:val="none" w:sz="0" w:space="0" w:color="auto"/>
                <w:bottom w:val="none" w:sz="0" w:space="0" w:color="auto"/>
                <w:right w:val="none" w:sz="0" w:space="0" w:color="auto"/>
              </w:divBdr>
            </w:div>
            <w:div w:id="757598070">
              <w:marLeft w:val="0"/>
              <w:marRight w:val="0"/>
              <w:marTop w:val="0"/>
              <w:marBottom w:val="0"/>
              <w:divBdr>
                <w:top w:val="none" w:sz="0" w:space="0" w:color="auto"/>
                <w:left w:val="none" w:sz="0" w:space="0" w:color="auto"/>
                <w:bottom w:val="none" w:sz="0" w:space="0" w:color="auto"/>
                <w:right w:val="none" w:sz="0" w:space="0" w:color="auto"/>
              </w:divBdr>
            </w:div>
            <w:div w:id="1038046128">
              <w:marLeft w:val="0"/>
              <w:marRight w:val="0"/>
              <w:marTop w:val="0"/>
              <w:marBottom w:val="0"/>
              <w:divBdr>
                <w:top w:val="none" w:sz="0" w:space="0" w:color="auto"/>
                <w:left w:val="none" w:sz="0" w:space="0" w:color="auto"/>
                <w:bottom w:val="none" w:sz="0" w:space="0" w:color="auto"/>
                <w:right w:val="none" w:sz="0" w:space="0" w:color="auto"/>
              </w:divBdr>
            </w:div>
            <w:div w:id="385182214">
              <w:marLeft w:val="0"/>
              <w:marRight w:val="0"/>
              <w:marTop w:val="0"/>
              <w:marBottom w:val="0"/>
              <w:divBdr>
                <w:top w:val="none" w:sz="0" w:space="0" w:color="auto"/>
                <w:left w:val="none" w:sz="0" w:space="0" w:color="auto"/>
                <w:bottom w:val="none" w:sz="0" w:space="0" w:color="auto"/>
                <w:right w:val="none" w:sz="0" w:space="0" w:color="auto"/>
              </w:divBdr>
            </w:div>
            <w:div w:id="556286147">
              <w:marLeft w:val="0"/>
              <w:marRight w:val="0"/>
              <w:marTop w:val="0"/>
              <w:marBottom w:val="0"/>
              <w:divBdr>
                <w:top w:val="none" w:sz="0" w:space="0" w:color="auto"/>
                <w:left w:val="none" w:sz="0" w:space="0" w:color="auto"/>
                <w:bottom w:val="none" w:sz="0" w:space="0" w:color="auto"/>
                <w:right w:val="none" w:sz="0" w:space="0" w:color="auto"/>
              </w:divBdr>
            </w:div>
            <w:div w:id="166409403">
              <w:marLeft w:val="0"/>
              <w:marRight w:val="0"/>
              <w:marTop w:val="0"/>
              <w:marBottom w:val="0"/>
              <w:divBdr>
                <w:top w:val="none" w:sz="0" w:space="0" w:color="auto"/>
                <w:left w:val="none" w:sz="0" w:space="0" w:color="auto"/>
                <w:bottom w:val="none" w:sz="0" w:space="0" w:color="auto"/>
                <w:right w:val="none" w:sz="0" w:space="0" w:color="auto"/>
              </w:divBdr>
            </w:div>
            <w:div w:id="331567151">
              <w:marLeft w:val="0"/>
              <w:marRight w:val="0"/>
              <w:marTop w:val="0"/>
              <w:marBottom w:val="0"/>
              <w:divBdr>
                <w:top w:val="none" w:sz="0" w:space="0" w:color="auto"/>
                <w:left w:val="none" w:sz="0" w:space="0" w:color="auto"/>
                <w:bottom w:val="none" w:sz="0" w:space="0" w:color="auto"/>
                <w:right w:val="none" w:sz="0" w:space="0" w:color="auto"/>
              </w:divBdr>
            </w:div>
            <w:div w:id="1287464031">
              <w:marLeft w:val="0"/>
              <w:marRight w:val="0"/>
              <w:marTop w:val="0"/>
              <w:marBottom w:val="0"/>
              <w:divBdr>
                <w:top w:val="none" w:sz="0" w:space="0" w:color="auto"/>
                <w:left w:val="none" w:sz="0" w:space="0" w:color="auto"/>
                <w:bottom w:val="none" w:sz="0" w:space="0" w:color="auto"/>
                <w:right w:val="none" w:sz="0" w:space="0" w:color="auto"/>
              </w:divBdr>
            </w:div>
            <w:div w:id="1644656202">
              <w:marLeft w:val="0"/>
              <w:marRight w:val="0"/>
              <w:marTop w:val="0"/>
              <w:marBottom w:val="0"/>
              <w:divBdr>
                <w:top w:val="none" w:sz="0" w:space="0" w:color="auto"/>
                <w:left w:val="none" w:sz="0" w:space="0" w:color="auto"/>
                <w:bottom w:val="none" w:sz="0" w:space="0" w:color="auto"/>
                <w:right w:val="none" w:sz="0" w:space="0" w:color="auto"/>
              </w:divBdr>
            </w:div>
            <w:div w:id="442112940">
              <w:marLeft w:val="0"/>
              <w:marRight w:val="0"/>
              <w:marTop w:val="0"/>
              <w:marBottom w:val="0"/>
              <w:divBdr>
                <w:top w:val="none" w:sz="0" w:space="0" w:color="auto"/>
                <w:left w:val="none" w:sz="0" w:space="0" w:color="auto"/>
                <w:bottom w:val="none" w:sz="0" w:space="0" w:color="auto"/>
                <w:right w:val="none" w:sz="0" w:space="0" w:color="auto"/>
              </w:divBdr>
            </w:div>
            <w:div w:id="944505750">
              <w:marLeft w:val="0"/>
              <w:marRight w:val="0"/>
              <w:marTop w:val="0"/>
              <w:marBottom w:val="0"/>
              <w:divBdr>
                <w:top w:val="none" w:sz="0" w:space="0" w:color="auto"/>
                <w:left w:val="none" w:sz="0" w:space="0" w:color="auto"/>
                <w:bottom w:val="none" w:sz="0" w:space="0" w:color="auto"/>
                <w:right w:val="none" w:sz="0" w:space="0" w:color="auto"/>
              </w:divBdr>
            </w:div>
            <w:div w:id="209269072">
              <w:marLeft w:val="0"/>
              <w:marRight w:val="0"/>
              <w:marTop w:val="0"/>
              <w:marBottom w:val="0"/>
              <w:divBdr>
                <w:top w:val="none" w:sz="0" w:space="0" w:color="auto"/>
                <w:left w:val="none" w:sz="0" w:space="0" w:color="auto"/>
                <w:bottom w:val="none" w:sz="0" w:space="0" w:color="auto"/>
                <w:right w:val="none" w:sz="0" w:space="0" w:color="auto"/>
              </w:divBdr>
            </w:div>
            <w:div w:id="1577931261">
              <w:marLeft w:val="0"/>
              <w:marRight w:val="0"/>
              <w:marTop w:val="0"/>
              <w:marBottom w:val="0"/>
              <w:divBdr>
                <w:top w:val="none" w:sz="0" w:space="0" w:color="auto"/>
                <w:left w:val="none" w:sz="0" w:space="0" w:color="auto"/>
                <w:bottom w:val="none" w:sz="0" w:space="0" w:color="auto"/>
                <w:right w:val="none" w:sz="0" w:space="0" w:color="auto"/>
              </w:divBdr>
            </w:div>
            <w:div w:id="72053065">
              <w:marLeft w:val="0"/>
              <w:marRight w:val="0"/>
              <w:marTop w:val="0"/>
              <w:marBottom w:val="0"/>
              <w:divBdr>
                <w:top w:val="none" w:sz="0" w:space="0" w:color="auto"/>
                <w:left w:val="none" w:sz="0" w:space="0" w:color="auto"/>
                <w:bottom w:val="none" w:sz="0" w:space="0" w:color="auto"/>
                <w:right w:val="none" w:sz="0" w:space="0" w:color="auto"/>
              </w:divBdr>
            </w:div>
            <w:div w:id="558781121">
              <w:marLeft w:val="0"/>
              <w:marRight w:val="0"/>
              <w:marTop w:val="0"/>
              <w:marBottom w:val="0"/>
              <w:divBdr>
                <w:top w:val="none" w:sz="0" w:space="0" w:color="auto"/>
                <w:left w:val="none" w:sz="0" w:space="0" w:color="auto"/>
                <w:bottom w:val="none" w:sz="0" w:space="0" w:color="auto"/>
                <w:right w:val="none" w:sz="0" w:space="0" w:color="auto"/>
              </w:divBdr>
            </w:div>
            <w:div w:id="1327244102">
              <w:marLeft w:val="0"/>
              <w:marRight w:val="0"/>
              <w:marTop w:val="0"/>
              <w:marBottom w:val="0"/>
              <w:divBdr>
                <w:top w:val="none" w:sz="0" w:space="0" w:color="auto"/>
                <w:left w:val="none" w:sz="0" w:space="0" w:color="auto"/>
                <w:bottom w:val="none" w:sz="0" w:space="0" w:color="auto"/>
                <w:right w:val="none" w:sz="0" w:space="0" w:color="auto"/>
              </w:divBdr>
            </w:div>
            <w:div w:id="1033844454">
              <w:marLeft w:val="0"/>
              <w:marRight w:val="0"/>
              <w:marTop w:val="0"/>
              <w:marBottom w:val="0"/>
              <w:divBdr>
                <w:top w:val="none" w:sz="0" w:space="0" w:color="auto"/>
                <w:left w:val="none" w:sz="0" w:space="0" w:color="auto"/>
                <w:bottom w:val="none" w:sz="0" w:space="0" w:color="auto"/>
                <w:right w:val="none" w:sz="0" w:space="0" w:color="auto"/>
              </w:divBdr>
            </w:div>
            <w:div w:id="712388391">
              <w:marLeft w:val="0"/>
              <w:marRight w:val="0"/>
              <w:marTop w:val="0"/>
              <w:marBottom w:val="0"/>
              <w:divBdr>
                <w:top w:val="none" w:sz="0" w:space="0" w:color="auto"/>
                <w:left w:val="none" w:sz="0" w:space="0" w:color="auto"/>
                <w:bottom w:val="none" w:sz="0" w:space="0" w:color="auto"/>
                <w:right w:val="none" w:sz="0" w:space="0" w:color="auto"/>
              </w:divBdr>
            </w:div>
            <w:div w:id="196545490">
              <w:marLeft w:val="0"/>
              <w:marRight w:val="0"/>
              <w:marTop w:val="0"/>
              <w:marBottom w:val="0"/>
              <w:divBdr>
                <w:top w:val="none" w:sz="0" w:space="0" w:color="auto"/>
                <w:left w:val="none" w:sz="0" w:space="0" w:color="auto"/>
                <w:bottom w:val="none" w:sz="0" w:space="0" w:color="auto"/>
                <w:right w:val="none" w:sz="0" w:space="0" w:color="auto"/>
              </w:divBdr>
            </w:div>
            <w:div w:id="162555524">
              <w:marLeft w:val="0"/>
              <w:marRight w:val="0"/>
              <w:marTop w:val="0"/>
              <w:marBottom w:val="0"/>
              <w:divBdr>
                <w:top w:val="none" w:sz="0" w:space="0" w:color="auto"/>
                <w:left w:val="none" w:sz="0" w:space="0" w:color="auto"/>
                <w:bottom w:val="none" w:sz="0" w:space="0" w:color="auto"/>
                <w:right w:val="none" w:sz="0" w:space="0" w:color="auto"/>
              </w:divBdr>
            </w:div>
            <w:div w:id="124280049">
              <w:marLeft w:val="0"/>
              <w:marRight w:val="0"/>
              <w:marTop w:val="0"/>
              <w:marBottom w:val="0"/>
              <w:divBdr>
                <w:top w:val="none" w:sz="0" w:space="0" w:color="auto"/>
                <w:left w:val="none" w:sz="0" w:space="0" w:color="auto"/>
                <w:bottom w:val="none" w:sz="0" w:space="0" w:color="auto"/>
                <w:right w:val="none" w:sz="0" w:space="0" w:color="auto"/>
              </w:divBdr>
            </w:div>
            <w:div w:id="559440834">
              <w:marLeft w:val="0"/>
              <w:marRight w:val="0"/>
              <w:marTop w:val="0"/>
              <w:marBottom w:val="0"/>
              <w:divBdr>
                <w:top w:val="none" w:sz="0" w:space="0" w:color="auto"/>
                <w:left w:val="none" w:sz="0" w:space="0" w:color="auto"/>
                <w:bottom w:val="none" w:sz="0" w:space="0" w:color="auto"/>
                <w:right w:val="none" w:sz="0" w:space="0" w:color="auto"/>
              </w:divBdr>
            </w:div>
            <w:div w:id="593513672">
              <w:marLeft w:val="0"/>
              <w:marRight w:val="0"/>
              <w:marTop w:val="0"/>
              <w:marBottom w:val="0"/>
              <w:divBdr>
                <w:top w:val="none" w:sz="0" w:space="0" w:color="auto"/>
                <w:left w:val="none" w:sz="0" w:space="0" w:color="auto"/>
                <w:bottom w:val="none" w:sz="0" w:space="0" w:color="auto"/>
                <w:right w:val="none" w:sz="0" w:space="0" w:color="auto"/>
              </w:divBdr>
            </w:div>
            <w:div w:id="1175651972">
              <w:marLeft w:val="0"/>
              <w:marRight w:val="0"/>
              <w:marTop w:val="0"/>
              <w:marBottom w:val="0"/>
              <w:divBdr>
                <w:top w:val="none" w:sz="0" w:space="0" w:color="auto"/>
                <w:left w:val="none" w:sz="0" w:space="0" w:color="auto"/>
                <w:bottom w:val="none" w:sz="0" w:space="0" w:color="auto"/>
                <w:right w:val="none" w:sz="0" w:space="0" w:color="auto"/>
              </w:divBdr>
            </w:div>
            <w:div w:id="2139032717">
              <w:marLeft w:val="0"/>
              <w:marRight w:val="0"/>
              <w:marTop w:val="0"/>
              <w:marBottom w:val="0"/>
              <w:divBdr>
                <w:top w:val="none" w:sz="0" w:space="0" w:color="auto"/>
                <w:left w:val="none" w:sz="0" w:space="0" w:color="auto"/>
                <w:bottom w:val="none" w:sz="0" w:space="0" w:color="auto"/>
                <w:right w:val="none" w:sz="0" w:space="0" w:color="auto"/>
              </w:divBdr>
            </w:div>
            <w:div w:id="235551007">
              <w:marLeft w:val="0"/>
              <w:marRight w:val="0"/>
              <w:marTop w:val="0"/>
              <w:marBottom w:val="0"/>
              <w:divBdr>
                <w:top w:val="none" w:sz="0" w:space="0" w:color="auto"/>
                <w:left w:val="none" w:sz="0" w:space="0" w:color="auto"/>
                <w:bottom w:val="none" w:sz="0" w:space="0" w:color="auto"/>
                <w:right w:val="none" w:sz="0" w:space="0" w:color="auto"/>
              </w:divBdr>
            </w:div>
            <w:div w:id="40133771">
              <w:marLeft w:val="0"/>
              <w:marRight w:val="0"/>
              <w:marTop w:val="0"/>
              <w:marBottom w:val="0"/>
              <w:divBdr>
                <w:top w:val="none" w:sz="0" w:space="0" w:color="auto"/>
                <w:left w:val="none" w:sz="0" w:space="0" w:color="auto"/>
                <w:bottom w:val="none" w:sz="0" w:space="0" w:color="auto"/>
                <w:right w:val="none" w:sz="0" w:space="0" w:color="auto"/>
              </w:divBdr>
            </w:div>
            <w:div w:id="1048460206">
              <w:marLeft w:val="0"/>
              <w:marRight w:val="0"/>
              <w:marTop w:val="0"/>
              <w:marBottom w:val="0"/>
              <w:divBdr>
                <w:top w:val="none" w:sz="0" w:space="0" w:color="auto"/>
                <w:left w:val="none" w:sz="0" w:space="0" w:color="auto"/>
                <w:bottom w:val="none" w:sz="0" w:space="0" w:color="auto"/>
                <w:right w:val="none" w:sz="0" w:space="0" w:color="auto"/>
              </w:divBdr>
            </w:div>
            <w:div w:id="544172831">
              <w:marLeft w:val="0"/>
              <w:marRight w:val="0"/>
              <w:marTop w:val="0"/>
              <w:marBottom w:val="0"/>
              <w:divBdr>
                <w:top w:val="none" w:sz="0" w:space="0" w:color="auto"/>
                <w:left w:val="none" w:sz="0" w:space="0" w:color="auto"/>
                <w:bottom w:val="none" w:sz="0" w:space="0" w:color="auto"/>
                <w:right w:val="none" w:sz="0" w:space="0" w:color="auto"/>
              </w:divBdr>
            </w:div>
            <w:div w:id="436023299">
              <w:marLeft w:val="0"/>
              <w:marRight w:val="0"/>
              <w:marTop w:val="0"/>
              <w:marBottom w:val="0"/>
              <w:divBdr>
                <w:top w:val="none" w:sz="0" w:space="0" w:color="auto"/>
                <w:left w:val="none" w:sz="0" w:space="0" w:color="auto"/>
                <w:bottom w:val="none" w:sz="0" w:space="0" w:color="auto"/>
                <w:right w:val="none" w:sz="0" w:space="0" w:color="auto"/>
              </w:divBdr>
            </w:div>
            <w:div w:id="147676582">
              <w:marLeft w:val="0"/>
              <w:marRight w:val="0"/>
              <w:marTop w:val="0"/>
              <w:marBottom w:val="0"/>
              <w:divBdr>
                <w:top w:val="none" w:sz="0" w:space="0" w:color="auto"/>
                <w:left w:val="none" w:sz="0" w:space="0" w:color="auto"/>
                <w:bottom w:val="none" w:sz="0" w:space="0" w:color="auto"/>
                <w:right w:val="none" w:sz="0" w:space="0" w:color="auto"/>
              </w:divBdr>
            </w:div>
            <w:div w:id="1443649074">
              <w:marLeft w:val="0"/>
              <w:marRight w:val="0"/>
              <w:marTop w:val="0"/>
              <w:marBottom w:val="0"/>
              <w:divBdr>
                <w:top w:val="none" w:sz="0" w:space="0" w:color="auto"/>
                <w:left w:val="none" w:sz="0" w:space="0" w:color="auto"/>
                <w:bottom w:val="none" w:sz="0" w:space="0" w:color="auto"/>
                <w:right w:val="none" w:sz="0" w:space="0" w:color="auto"/>
              </w:divBdr>
            </w:div>
            <w:div w:id="1308827755">
              <w:marLeft w:val="0"/>
              <w:marRight w:val="0"/>
              <w:marTop w:val="0"/>
              <w:marBottom w:val="0"/>
              <w:divBdr>
                <w:top w:val="none" w:sz="0" w:space="0" w:color="auto"/>
                <w:left w:val="none" w:sz="0" w:space="0" w:color="auto"/>
                <w:bottom w:val="none" w:sz="0" w:space="0" w:color="auto"/>
                <w:right w:val="none" w:sz="0" w:space="0" w:color="auto"/>
              </w:divBdr>
            </w:div>
            <w:div w:id="799034450">
              <w:marLeft w:val="0"/>
              <w:marRight w:val="0"/>
              <w:marTop w:val="0"/>
              <w:marBottom w:val="0"/>
              <w:divBdr>
                <w:top w:val="none" w:sz="0" w:space="0" w:color="auto"/>
                <w:left w:val="none" w:sz="0" w:space="0" w:color="auto"/>
                <w:bottom w:val="none" w:sz="0" w:space="0" w:color="auto"/>
                <w:right w:val="none" w:sz="0" w:space="0" w:color="auto"/>
              </w:divBdr>
            </w:div>
            <w:div w:id="99883364">
              <w:marLeft w:val="0"/>
              <w:marRight w:val="0"/>
              <w:marTop w:val="0"/>
              <w:marBottom w:val="0"/>
              <w:divBdr>
                <w:top w:val="none" w:sz="0" w:space="0" w:color="auto"/>
                <w:left w:val="none" w:sz="0" w:space="0" w:color="auto"/>
                <w:bottom w:val="none" w:sz="0" w:space="0" w:color="auto"/>
                <w:right w:val="none" w:sz="0" w:space="0" w:color="auto"/>
              </w:divBdr>
            </w:div>
            <w:div w:id="499202978">
              <w:marLeft w:val="0"/>
              <w:marRight w:val="0"/>
              <w:marTop w:val="0"/>
              <w:marBottom w:val="0"/>
              <w:divBdr>
                <w:top w:val="none" w:sz="0" w:space="0" w:color="auto"/>
                <w:left w:val="none" w:sz="0" w:space="0" w:color="auto"/>
                <w:bottom w:val="none" w:sz="0" w:space="0" w:color="auto"/>
                <w:right w:val="none" w:sz="0" w:space="0" w:color="auto"/>
              </w:divBdr>
            </w:div>
            <w:div w:id="1459372429">
              <w:marLeft w:val="0"/>
              <w:marRight w:val="0"/>
              <w:marTop w:val="0"/>
              <w:marBottom w:val="0"/>
              <w:divBdr>
                <w:top w:val="none" w:sz="0" w:space="0" w:color="auto"/>
                <w:left w:val="none" w:sz="0" w:space="0" w:color="auto"/>
                <w:bottom w:val="none" w:sz="0" w:space="0" w:color="auto"/>
                <w:right w:val="none" w:sz="0" w:space="0" w:color="auto"/>
              </w:divBdr>
            </w:div>
            <w:div w:id="1305045818">
              <w:marLeft w:val="0"/>
              <w:marRight w:val="0"/>
              <w:marTop w:val="0"/>
              <w:marBottom w:val="0"/>
              <w:divBdr>
                <w:top w:val="none" w:sz="0" w:space="0" w:color="auto"/>
                <w:left w:val="none" w:sz="0" w:space="0" w:color="auto"/>
                <w:bottom w:val="none" w:sz="0" w:space="0" w:color="auto"/>
                <w:right w:val="none" w:sz="0" w:space="0" w:color="auto"/>
              </w:divBdr>
            </w:div>
            <w:div w:id="796527070">
              <w:marLeft w:val="0"/>
              <w:marRight w:val="0"/>
              <w:marTop w:val="0"/>
              <w:marBottom w:val="0"/>
              <w:divBdr>
                <w:top w:val="none" w:sz="0" w:space="0" w:color="auto"/>
                <w:left w:val="none" w:sz="0" w:space="0" w:color="auto"/>
                <w:bottom w:val="none" w:sz="0" w:space="0" w:color="auto"/>
                <w:right w:val="none" w:sz="0" w:space="0" w:color="auto"/>
              </w:divBdr>
            </w:div>
            <w:div w:id="5362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2906">
      <w:bodyDiv w:val="1"/>
      <w:marLeft w:val="0"/>
      <w:marRight w:val="0"/>
      <w:marTop w:val="0"/>
      <w:marBottom w:val="0"/>
      <w:divBdr>
        <w:top w:val="none" w:sz="0" w:space="0" w:color="auto"/>
        <w:left w:val="none" w:sz="0" w:space="0" w:color="auto"/>
        <w:bottom w:val="none" w:sz="0" w:space="0" w:color="auto"/>
        <w:right w:val="none" w:sz="0" w:space="0" w:color="auto"/>
      </w:divBdr>
    </w:div>
    <w:div w:id="1222014755">
      <w:bodyDiv w:val="1"/>
      <w:marLeft w:val="0"/>
      <w:marRight w:val="0"/>
      <w:marTop w:val="0"/>
      <w:marBottom w:val="0"/>
      <w:divBdr>
        <w:top w:val="none" w:sz="0" w:space="0" w:color="auto"/>
        <w:left w:val="none" w:sz="0" w:space="0" w:color="auto"/>
        <w:bottom w:val="none" w:sz="0" w:space="0" w:color="auto"/>
        <w:right w:val="none" w:sz="0" w:space="0" w:color="auto"/>
      </w:divBdr>
    </w:div>
    <w:div w:id="1601528786">
      <w:bodyDiv w:val="1"/>
      <w:marLeft w:val="0"/>
      <w:marRight w:val="0"/>
      <w:marTop w:val="0"/>
      <w:marBottom w:val="0"/>
      <w:divBdr>
        <w:top w:val="none" w:sz="0" w:space="0" w:color="auto"/>
        <w:left w:val="none" w:sz="0" w:space="0" w:color="auto"/>
        <w:bottom w:val="none" w:sz="0" w:space="0" w:color="auto"/>
        <w:right w:val="none" w:sz="0" w:space="0" w:color="auto"/>
      </w:divBdr>
    </w:div>
    <w:div w:id="213740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ja.wikipedia.org/wiki/%E3%83%8F%E3%83%83%E3%82%B7%E3%83%A5%E9%96%A2%E6%95%B0" TargetMode="External"/><Relationship Id="rId2" Type="http://schemas.openxmlformats.org/officeDocument/2006/relationships/hyperlink" Target="https://ja.wikipedia.org/wiki/%E7%A7%98%E5%AF%86%E9%8D%B5" TargetMode="External"/><Relationship Id="rId1" Type="http://schemas.openxmlformats.org/officeDocument/2006/relationships/hyperlink" Target="https://ja.wikipedia.org/wiki/%E3%83%A1%E3%83%83%E3%82%BB%E3%83%BC%E3%82%B8%E8%AA%8D%E8%A8%BC%E7%AC%A6%E5%8F%B7"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960</Words>
  <Characters>5476</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須賀葉子</dc:creator>
  <cp:keywords/>
  <dc:description/>
  <cp:lastModifiedBy>須賀葉子</cp:lastModifiedBy>
  <cp:revision>2</cp:revision>
  <dcterms:created xsi:type="dcterms:W3CDTF">2021-03-04T01:05:00Z</dcterms:created>
  <dcterms:modified xsi:type="dcterms:W3CDTF">2021-03-04T01:05:00Z</dcterms:modified>
</cp:coreProperties>
</file>