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5C7BE" w14:textId="77777777" w:rsidR="00F5566C" w:rsidRPr="00F5566C" w:rsidRDefault="00F5566C" w:rsidP="00F5566C">
      <w:r w:rsidRPr="00F5566C">
        <w:rPr>
          <w:b/>
          <w:bCs/>
        </w:rPr>
        <w:t>## 1.1 SSLからTLSへ</w:t>
      </w:r>
    </w:p>
    <w:p w14:paraId="4B1CA8E0" w14:textId="77777777" w:rsidR="00F5566C" w:rsidRPr="00F5566C" w:rsidRDefault="00F5566C" w:rsidP="00F5566C"/>
    <w:p w14:paraId="258785F3" w14:textId="77777777" w:rsidR="00F5566C" w:rsidRPr="00F5566C" w:rsidRDefault="00F5566C" w:rsidP="00F5566C">
      <w:r w:rsidRPr="00F5566C">
        <w:rPr>
          <w:b/>
          <w:bCs/>
        </w:rPr>
        <w:t>### デファクト標準SSL</w:t>
      </w:r>
    </w:p>
    <w:p w14:paraId="5B2A7652" w14:textId="4D5BEC06" w:rsidR="00F5566C" w:rsidRPr="00F5566C" w:rsidRDefault="00F5566C" w:rsidP="00F5566C">
      <w:r w:rsidRPr="00F5566C">
        <w:t>SSLは当時急速に普及しはじめていたWebブラウザの中心的ベンダーであったネットスケープコミュニケーションズ社によって開発され同社のブラウザーに実装されました。初期のバージョンには重要な脆弱性が発見されましたが、1996年に提供されたSSL3.0は安全面でも当時としては大幅に改善され</w:t>
      </w:r>
      <w:del w:id="0" w:author="須賀葉子" w:date="2021-03-05T13:40:00Z">
        <w:r w:rsidRPr="00F5566C" w:rsidDel="00AE2170">
          <w:delText>インタネット</w:delText>
        </w:r>
      </w:del>
      <w:ins w:id="1" w:author="須賀葉子" w:date="2021-03-05T13:40:00Z">
        <w:r w:rsidR="00AE2170">
          <w:t>インターネット</w:t>
        </w:r>
      </w:ins>
      <w:r w:rsidRPr="00F5566C">
        <w:t>黎明期のデファクト標準としてその後広く利用されるようになりました。</w:t>
      </w:r>
    </w:p>
    <w:p w14:paraId="070A06BA" w14:textId="77777777" w:rsidR="00F5566C" w:rsidRPr="00F5566C" w:rsidRDefault="00F5566C" w:rsidP="00F5566C"/>
    <w:p w14:paraId="26B0C65E" w14:textId="77777777" w:rsidR="00F5566C" w:rsidRPr="00F5566C" w:rsidRDefault="00F5566C" w:rsidP="00F5566C">
      <w:r w:rsidRPr="00F5566C">
        <w:rPr>
          <w:b/>
          <w:bCs/>
        </w:rPr>
        <w:t>### 中立的標準TLS</w:t>
      </w:r>
    </w:p>
    <w:p w14:paraId="66B6D1D9" w14:textId="0EF3CF84" w:rsidR="00F5566C" w:rsidRPr="00F5566C" w:rsidRDefault="00F5566C" w:rsidP="00F5566C">
      <w:r w:rsidRPr="00F5566C">
        <w:t>一方、</w:t>
      </w:r>
      <w:del w:id="2" w:author="須賀葉子" w:date="2021-03-05T13:40:00Z">
        <w:r w:rsidRPr="00F5566C" w:rsidDel="00AE2170">
          <w:delText>インタネット</w:delText>
        </w:r>
      </w:del>
      <w:ins w:id="3" w:author="須賀葉子" w:date="2021-03-05T13:40:00Z">
        <w:r w:rsidR="00AE2170">
          <w:t>インターネット</w:t>
        </w:r>
      </w:ins>
      <w:r w:rsidRPr="00F5566C">
        <w:t>の急激な普及に伴ってセキュリティの重要性が認識されるようになり、特定企業によらないセキュリティプロトコル標準の必要性に対する認識が高まってきました。それと同時に標準策定組織としてIETFの基盤もかたまりつつあり、1996年にはIETFによるTLSの仕様策定が開始されました。しかし、最初のバージョンであるTLS1.0は中立的な組織による標準プロトコルとしての意味はあったもの、当時すでに広く普及していたSSL3.0と大きな違いがない一方互換性はなく広く普及するには至りませんでした。</w:t>
      </w:r>
    </w:p>
    <w:p w14:paraId="0E9D5989" w14:textId="77777777" w:rsidR="00F5566C" w:rsidRPr="00F5566C" w:rsidRDefault="00F5566C" w:rsidP="00F5566C"/>
    <w:p w14:paraId="45809F3B" w14:textId="77777777" w:rsidR="00F5566C" w:rsidRPr="00F5566C" w:rsidRDefault="00F5566C" w:rsidP="00F5566C">
      <w:r w:rsidRPr="00F5566C">
        <w:rPr>
          <w:b/>
          <w:bCs/>
        </w:rPr>
        <w:t>### 標準の成熟</w:t>
      </w:r>
    </w:p>
    <w:p w14:paraId="726978B1" w14:textId="751C32C3" w:rsidR="00F5566C" w:rsidRPr="00F5566C" w:rsidRDefault="00F5566C" w:rsidP="00F5566C">
      <w:del w:id="4" w:author="須賀葉子" w:date="2021-03-05T13:40:00Z">
        <w:r w:rsidRPr="00F5566C" w:rsidDel="00AE2170">
          <w:delText>インタネット</w:delText>
        </w:r>
      </w:del>
      <w:ins w:id="5" w:author="須賀葉子" w:date="2021-03-05T13:40:00Z">
        <w:r w:rsidR="00AE2170">
          <w:t>インターネット</w:t>
        </w:r>
      </w:ins>
      <w:r w:rsidRPr="00F5566C">
        <w:t>の世界ではその後も次々に新たな攻撃方法、プロトコル仕様レベルの脆弱性リスクが指摘され、TLSにもIETFでの改定努力が継続されました。2006年にはTLS1.1(RFC-4346)、2008年にはTLS1.2(RFC-5246)が発行されるまでの過程で、セキュリティプロトコル仕様に必要な要件も次第に明らかになりプロトコルの堅牢性も高まっていきました。またその中で、常に進化する攻撃手法、セキュリティ、暗号技術に柔軟に対応していくための仕組みも確立し、TLSは</w:t>
      </w:r>
      <w:del w:id="6" w:author="須賀葉子" w:date="2021-03-05T13:40:00Z">
        <w:r w:rsidRPr="00F5566C" w:rsidDel="00AE2170">
          <w:delText>インタネット</w:delText>
        </w:r>
      </w:del>
      <w:ins w:id="7" w:author="須賀葉子" w:date="2021-03-05T13:40:00Z">
        <w:r w:rsidR="00AE2170">
          <w:t>インターネット</w:t>
        </w:r>
      </w:ins>
      <w:r w:rsidRPr="00F5566C">
        <w:t>セキュリティの中核をになう標準プロトコルとして必須のものとなるに至りました。</w:t>
      </w:r>
    </w:p>
    <w:p w14:paraId="53480B78" w14:textId="77777777" w:rsidR="00F5566C" w:rsidRPr="00F5566C" w:rsidRDefault="00F5566C" w:rsidP="00F5566C"/>
    <w:p w14:paraId="0DECED76" w14:textId="77777777" w:rsidR="00F5566C" w:rsidRPr="00F5566C" w:rsidRDefault="00F5566C" w:rsidP="00F5566C">
      <w:r w:rsidRPr="00F5566C">
        <w:rPr>
          <w:b/>
          <w:bCs/>
        </w:rPr>
        <w:t>### 新たなTLSの検討</w:t>
      </w:r>
    </w:p>
    <w:p w14:paraId="555E8CCD" w14:textId="77777777" w:rsidR="00F5566C" w:rsidRPr="00F5566C" w:rsidRDefault="00F5566C" w:rsidP="00F5566C">
      <w:r w:rsidRPr="00F5566C">
        <w:t>しかしその一方、進化の過程で後方互換性を維持することによる複雑さの増大、新たな潜在的な脆弱性リスクも危惧されるようになり、2013年にはこれまでの経験と実績をふまえた集大成としての新しいTLS2.0としてメジャーバージョンに向けた検討が開始されました。しかし、TLSのバージョン情報は実際のネットワークを行きかうTLSレコード中に埋め込まれているために、スムーズにメジャーバージョンを上げることは極めて難しいことが検討開始ほどなく判明。検討目標はそのまま堅持するものの、バージョンの呼称としてはやむなくTLS1.3とマイナーバージョンアップの呼称とすることになりました。</w:t>
      </w:r>
    </w:p>
    <w:p w14:paraId="274C7282" w14:textId="77777777" w:rsidR="00F5566C" w:rsidRPr="00F5566C" w:rsidRDefault="00F5566C" w:rsidP="00F5566C"/>
    <w:p w14:paraId="3AD1BD7E" w14:textId="77777777" w:rsidR="00F5566C" w:rsidRPr="00F5566C" w:rsidRDefault="00F5566C" w:rsidP="00F5566C">
      <w:r w:rsidRPr="00F5566C">
        <w:t>そのような経緯でバージョンの呼称は控え目なものとなっていますが、最終的に2018年に</w:t>
      </w:r>
      <w:r w:rsidRPr="00F5566C">
        <w:lastRenderedPageBreak/>
        <w:t>標準として発行されたプロトコル仕様は当初の目標通りにこれまでの懸案を一掃するメジャーバージョンアップに匹敵する仕様改定となりました。</w:t>
      </w:r>
    </w:p>
    <w:p w14:paraId="1B5F6391" w14:textId="77777777" w:rsidR="00F5566C" w:rsidRPr="00F5566C" w:rsidRDefault="00F5566C" w:rsidP="00F5566C"/>
    <w:p w14:paraId="357B6E85" w14:textId="77777777" w:rsidR="00F5566C" w:rsidRPr="00F5566C" w:rsidRDefault="00F5566C" w:rsidP="00F5566C">
      <w:r w:rsidRPr="00F5566C">
        <w:rPr>
          <w:b/>
          <w:bCs/>
        </w:rPr>
        <w:t>### 新しい脅威</w:t>
      </w:r>
    </w:p>
    <w:p w14:paraId="5B4BAAAC" w14:textId="77777777" w:rsidR="00F5566C" w:rsidRPr="00F5566C" w:rsidRDefault="00F5566C" w:rsidP="00F5566C">
      <w:r w:rsidRPr="00F5566C">
        <w:t>そんな中、今まで知られていなかったような大規模な組織的なネットワーク通信の傍受、情報収集の事実が知られ、</w:t>
      </w:r>
      <w:r w:rsidRPr="00D33583">
        <w:rPr>
          <w:highlight w:val="yellow"/>
          <w:rPrChange w:id="8" w:author="須賀葉子" w:date="2021-03-05T13:43:00Z">
            <w:rPr/>
          </w:rPrChange>
        </w:rPr>
        <w:t>完全前方秘匿性</w:t>
      </w:r>
      <w:r w:rsidRPr="00F5566C">
        <w:t>のような新たな次元のセキュリティの必要性が認識されるようになりました。そのため今まで安全とされていた公開鍵暗号についても、その使用方法を見直す必要性が指摘されるようになりました。</w:t>
      </w:r>
    </w:p>
    <w:p w14:paraId="00DF77D5" w14:textId="77777777" w:rsidR="00F5566C" w:rsidRPr="00F5566C" w:rsidRDefault="00F5566C" w:rsidP="00F5566C"/>
    <w:p w14:paraId="1804D6B6" w14:textId="77777777" w:rsidR="00F5566C" w:rsidRPr="00F5566C" w:rsidRDefault="00F5566C" w:rsidP="00F5566C">
      <w:r w:rsidRPr="00F5566C">
        <w:rPr>
          <w:b/>
          <w:bCs/>
        </w:rPr>
        <w:t>### 新たな暗号技術</w:t>
      </w:r>
    </w:p>
    <w:p w14:paraId="0CADBDAB" w14:textId="77777777" w:rsidR="00F5566C" w:rsidRPr="00F5566C" w:rsidRDefault="00F5566C" w:rsidP="00F5566C">
      <w:r w:rsidRPr="00F5566C">
        <w:t>その間、新しい暗号アルゴリズムの研究も進み、安全性とともに従来よりも格段に処理効率のよいアルゴリズムが実用的に利用できるようになってきました。そうした個別のアルゴリズムはTLS1.2の中でも標準として順次取り入れられ、古い危殆化したアルゴリズムも徐々に廃止されてきましたが、後方互換性のためにリスクのあるアルゴリズムの一掃には至っていませんでした。また、プロトコルや暗号アルゴリズムに対する形式的検証や検証ツールについても現実の検証に有効なものが登場しはじめていました。</w:t>
      </w:r>
    </w:p>
    <w:p w14:paraId="0051F4EC" w14:textId="77777777" w:rsidR="00F5566C" w:rsidRPr="00F5566C" w:rsidRDefault="00F5566C" w:rsidP="00F5566C"/>
    <w:p w14:paraId="632DA882" w14:textId="77777777" w:rsidR="00F5566C" w:rsidRPr="00F5566C" w:rsidRDefault="00F5566C" w:rsidP="00F5566C">
      <w:r w:rsidRPr="00F5566C">
        <w:rPr>
          <w:b/>
          <w:bCs/>
        </w:rPr>
        <w:t>### TLS1.3</w:t>
      </w:r>
    </w:p>
    <w:p w14:paraId="69A67036" w14:textId="77777777" w:rsidR="00F5566C" w:rsidRPr="00F5566C" w:rsidRDefault="00F5566C" w:rsidP="00F5566C">
      <w:r w:rsidRPr="00F5566C">
        <w:t>こうした背景から、2018年8月に正式発行されたTLS1.3ではこれまでの後方互換性を捨て、プロトコル仕様の大胆な整理が実現されました。もちろん、現実に日々使用される世界中のプロトコルを一気にバージョンアップすることは不可能です。実装上は旧バージョンのTLSも受け入れるようにしつつ新しいバージョンへの移行が行えるようになっています。しかし、新しいTLS1.3同士で確立した通信セッションに関しては、セキュリティリスクが最大限排除され、性能面からも改善が期待されるものとなっています。以下にTLS1.3の安全性と性能面での改善点についていくつかあげてみます。</w:t>
      </w:r>
    </w:p>
    <w:p w14:paraId="312BA428" w14:textId="77777777" w:rsidR="00F5566C" w:rsidRPr="00F5566C" w:rsidRDefault="00F5566C" w:rsidP="00F5566C"/>
    <w:p w14:paraId="72455284" w14:textId="77777777" w:rsidR="00F5566C" w:rsidRPr="00F5566C" w:rsidRDefault="00F5566C" w:rsidP="00F5566C">
      <w:r w:rsidRPr="00F5566C">
        <w:rPr>
          <w:b/>
          <w:bCs/>
        </w:rPr>
        <w:t>###  安全性の改善</w:t>
      </w:r>
    </w:p>
    <w:p w14:paraId="687B96CD" w14:textId="77777777" w:rsidR="00F5566C" w:rsidRPr="00F5566C" w:rsidRDefault="00F5566C" w:rsidP="00F5566C">
      <w:r w:rsidRPr="00F5566C">
        <w:t>-   ハンドシェークの大部分を暗号化</w:t>
      </w:r>
    </w:p>
    <w:p w14:paraId="68551242" w14:textId="77777777" w:rsidR="00F5566C" w:rsidRPr="00F5566C" w:rsidRDefault="00F5566C" w:rsidP="00F5566C">
      <w:r w:rsidRPr="00F5566C">
        <w:t>-   暗号化アルゴリズムを整理</w:t>
      </w:r>
    </w:p>
    <w:p w14:paraId="22AA5B60" w14:textId="77777777" w:rsidR="00F5566C" w:rsidRPr="00F5566C" w:rsidRDefault="00F5566C" w:rsidP="00F5566C">
      <w:r w:rsidRPr="00F5566C">
        <w:t>-   ダウングレード、圧縮など危険な機能の廃止</w:t>
      </w:r>
    </w:p>
    <w:p w14:paraId="7C802CD7" w14:textId="77777777" w:rsidR="00F5566C" w:rsidRPr="00F5566C" w:rsidRDefault="00F5566C" w:rsidP="00F5566C">
      <w:r w:rsidRPr="00F5566C">
        <w:t>- 静的公開鍵を排除、一時鍵ディフィーヘルマン系のみに絞り込み</w:t>
      </w:r>
    </w:p>
    <w:p w14:paraId="5C45326F" w14:textId="77777777" w:rsidR="00F5566C" w:rsidRPr="00F5566C" w:rsidRDefault="00F5566C" w:rsidP="00F5566C">
      <w:r w:rsidRPr="00F5566C">
        <w:t>- TLSレコードの</w:t>
      </w:r>
      <w:r w:rsidRPr="00D33583">
        <w:rPr>
          <w:highlight w:val="yellow"/>
          <w:rPrChange w:id="9" w:author="須賀葉子" w:date="2021-03-05T13:44:00Z">
            <w:rPr/>
          </w:rPrChange>
        </w:rPr>
        <w:t>MAC</w:t>
      </w:r>
      <w:r w:rsidRPr="00F5566C">
        <w:t>を廃止し、</w:t>
      </w:r>
      <w:r w:rsidRPr="00D33583">
        <w:rPr>
          <w:highlight w:val="yellow"/>
          <w:rPrChange w:id="10" w:author="須賀葉子" w:date="2021-03-05T13:44:00Z">
            <w:rPr/>
          </w:rPrChange>
        </w:rPr>
        <w:t>AEAD</w:t>
      </w:r>
      <w:r w:rsidRPr="00F5566C">
        <w:t>共通鍵暗号のみに絞り込み</w:t>
      </w:r>
    </w:p>
    <w:p w14:paraId="65ACAFC1" w14:textId="77777777" w:rsidR="00F5566C" w:rsidRPr="00F5566C" w:rsidRDefault="00F5566C" w:rsidP="00F5566C"/>
    <w:p w14:paraId="2CDF5A61" w14:textId="77777777" w:rsidR="00F5566C" w:rsidRPr="00F5566C" w:rsidRDefault="00F5566C" w:rsidP="00F5566C">
      <w:r w:rsidRPr="00F5566C">
        <w:t xml:space="preserve">    これらに伴い、暗号スイートを大幅に絞り込み、暗号化スイート表記法を整理</w:t>
      </w:r>
    </w:p>
    <w:p w14:paraId="0F9AF7DC" w14:textId="77777777" w:rsidR="00F5566C" w:rsidRPr="00F5566C" w:rsidRDefault="00F5566C" w:rsidP="00F5566C"/>
    <w:p w14:paraId="47236460" w14:textId="77777777" w:rsidR="00F5566C" w:rsidRPr="00F5566C" w:rsidRDefault="00F5566C" w:rsidP="00F5566C">
      <w:r w:rsidRPr="00F5566C">
        <w:rPr>
          <w:b/>
          <w:bCs/>
        </w:rPr>
        <w:t>### 性能の改善</w:t>
      </w:r>
    </w:p>
    <w:p w14:paraId="33CE8C38" w14:textId="77777777" w:rsidR="00F5566C" w:rsidRPr="00F5566C" w:rsidRDefault="00F5566C" w:rsidP="00F5566C">
      <w:r w:rsidRPr="00F5566C">
        <w:lastRenderedPageBreak/>
        <w:t>-   ハンドシェークの整理による往復数の削減、レイテンシーの低減</w:t>
      </w:r>
    </w:p>
    <w:p w14:paraId="15E615EA" w14:textId="77777777" w:rsidR="00F5566C" w:rsidRPr="00F5566C" w:rsidRDefault="00F5566C" w:rsidP="00F5566C">
      <w:r w:rsidRPr="00F5566C">
        <w:t>-   処理効率の高い新しい暗号アルゴリズム、楕円曲線の正式標準化</w:t>
      </w:r>
    </w:p>
    <w:p w14:paraId="36E3761E" w14:textId="77777777" w:rsidR="00F5566C" w:rsidRPr="00F5566C" w:rsidRDefault="00F5566C" w:rsidP="00F5566C"/>
    <w:p w14:paraId="4F373B02" w14:textId="77777777" w:rsidR="00F5566C" w:rsidRPr="00F5566C" w:rsidRDefault="00F5566C" w:rsidP="00F5566C">
      <w:r w:rsidRPr="00F5566C">
        <w:rPr>
          <w:b/>
          <w:bCs/>
        </w:rPr>
        <w:t>### 進化</w:t>
      </w:r>
    </w:p>
    <w:p w14:paraId="14DF9AF7" w14:textId="77777777" w:rsidR="00F5566C" w:rsidRPr="00F5566C" w:rsidRDefault="00F5566C" w:rsidP="00F5566C">
      <w:r w:rsidRPr="00F5566C">
        <w:t>SSLとTLSの両者はクライアントとサーバーで行われるハンドシェークを指す言葉としては今</w:t>
      </w:r>
      <w:proofErr w:type="gramStart"/>
      <w:r w:rsidRPr="00F5566C">
        <w:t>だ</w:t>
      </w:r>
      <w:proofErr w:type="gramEnd"/>
      <w:r w:rsidRPr="00F5566C">
        <w:t>同義語として使われ続けています。しかし、プロトコル仕様を指す言葉としてのSSLは今や過去の仕様であり実際の製品では使われることはありません。TLSはさらにその後も進化を継続しTLS1.3で一応の集大成を実現しました。本書では、そうした認識に基づき特別の断りがないかぎりTLS1.3にもとづいて解説します。</w:t>
      </w:r>
    </w:p>
    <w:p w14:paraId="6148A409" w14:textId="77777777" w:rsidR="00F5566C" w:rsidRPr="00F5566C" w:rsidRDefault="00F5566C" w:rsidP="00F5566C"/>
    <w:p w14:paraId="3AC9D0DA" w14:textId="77777777" w:rsidR="00F5566C" w:rsidRPr="00F5566C" w:rsidRDefault="00F5566C" w:rsidP="00F5566C">
      <w:r w:rsidRPr="00F5566C">
        <w:t>TLS1.3でプロトコル仕様としてまずは完成度の高いものが標準化されましたが、システム全体として安全なネットワーク通信を実現するためには、安全なプロトコルを実現するライブラリー層での高い品質の実現、それを使用するアプリケーション側でのセキュリティとプロトコルに関する正しい理解や使用方法、またそのアプリケーション、システムの運用方法などすべてのレイヤーで確実なセキュリティを実現する必要があります。</w:t>
      </w:r>
    </w:p>
    <w:p w14:paraId="6B5DFE07" w14:textId="77777777" w:rsidR="00F5566C" w:rsidRPr="00F5566C" w:rsidRDefault="00F5566C" w:rsidP="00F5566C"/>
    <w:p w14:paraId="0FE753A6" w14:textId="77777777" w:rsidR="00F5566C" w:rsidRPr="00F5566C" w:rsidRDefault="00F5566C" w:rsidP="00F5566C">
      <w:r w:rsidRPr="00F5566C">
        <w:t>しかし、アプリケーションエンジニアがTLSライブラリーを正しく理解して安全なシステムを実現するために必要となる知識は多岐にわたり、これまでそれぞれの専門分野、テクノロジーのレイヤーなどに分散しがちでした。本書ではそうした知識を一貫した形で理解できるように整理し、説明していきます。</w:t>
      </w:r>
    </w:p>
    <w:p w14:paraId="3880B995" w14:textId="77777777" w:rsidR="00F5566C" w:rsidRPr="00F5566C" w:rsidRDefault="00F5566C" w:rsidP="00F5566C"/>
    <w:p w14:paraId="6FF24C41" w14:textId="77777777" w:rsidR="009B7A3B" w:rsidRPr="00F5566C" w:rsidRDefault="00DF056C"/>
    <w:sectPr w:rsidR="009B7A3B" w:rsidRPr="00F556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須賀葉子">
    <w15:presenceInfo w15:providerId="AD" w15:userId="S::yoko@wolfssl.onmicrosoft.com::313e17c6-fc97-4668-96fc-5dc1181c3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6C"/>
    <w:rsid w:val="004A3074"/>
    <w:rsid w:val="00927226"/>
    <w:rsid w:val="00AE2170"/>
    <w:rsid w:val="00BC2E3F"/>
    <w:rsid w:val="00D33583"/>
    <w:rsid w:val="00DF056C"/>
    <w:rsid w:val="00F45CDA"/>
    <w:rsid w:val="00F55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BA47F6"/>
  <w15:chartTrackingRefBased/>
  <w15:docId w15:val="{AB155B0C-0983-AD4B-A21A-4AA5128B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275072">
      <w:bodyDiv w:val="1"/>
      <w:marLeft w:val="0"/>
      <w:marRight w:val="0"/>
      <w:marTop w:val="0"/>
      <w:marBottom w:val="0"/>
      <w:divBdr>
        <w:top w:val="none" w:sz="0" w:space="0" w:color="auto"/>
        <w:left w:val="none" w:sz="0" w:space="0" w:color="auto"/>
        <w:bottom w:val="none" w:sz="0" w:space="0" w:color="auto"/>
        <w:right w:val="none" w:sz="0" w:space="0" w:color="auto"/>
      </w:divBdr>
      <w:divsChild>
        <w:div w:id="1508905870">
          <w:marLeft w:val="0"/>
          <w:marRight w:val="0"/>
          <w:marTop w:val="0"/>
          <w:marBottom w:val="0"/>
          <w:divBdr>
            <w:top w:val="none" w:sz="0" w:space="0" w:color="auto"/>
            <w:left w:val="none" w:sz="0" w:space="0" w:color="auto"/>
            <w:bottom w:val="none" w:sz="0" w:space="0" w:color="auto"/>
            <w:right w:val="none" w:sz="0" w:space="0" w:color="auto"/>
          </w:divBdr>
          <w:divsChild>
            <w:div w:id="1574852502">
              <w:marLeft w:val="0"/>
              <w:marRight w:val="0"/>
              <w:marTop w:val="0"/>
              <w:marBottom w:val="0"/>
              <w:divBdr>
                <w:top w:val="none" w:sz="0" w:space="0" w:color="auto"/>
                <w:left w:val="none" w:sz="0" w:space="0" w:color="auto"/>
                <w:bottom w:val="none" w:sz="0" w:space="0" w:color="auto"/>
                <w:right w:val="none" w:sz="0" w:space="0" w:color="auto"/>
              </w:divBdr>
            </w:div>
            <w:div w:id="997196473">
              <w:marLeft w:val="0"/>
              <w:marRight w:val="0"/>
              <w:marTop w:val="0"/>
              <w:marBottom w:val="0"/>
              <w:divBdr>
                <w:top w:val="none" w:sz="0" w:space="0" w:color="auto"/>
                <w:left w:val="none" w:sz="0" w:space="0" w:color="auto"/>
                <w:bottom w:val="none" w:sz="0" w:space="0" w:color="auto"/>
                <w:right w:val="none" w:sz="0" w:space="0" w:color="auto"/>
              </w:divBdr>
            </w:div>
            <w:div w:id="2082943263">
              <w:marLeft w:val="0"/>
              <w:marRight w:val="0"/>
              <w:marTop w:val="0"/>
              <w:marBottom w:val="0"/>
              <w:divBdr>
                <w:top w:val="none" w:sz="0" w:space="0" w:color="auto"/>
                <w:left w:val="none" w:sz="0" w:space="0" w:color="auto"/>
                <w:bottom w:val="none" w:sz="0" w:space="0" w:color="auto"/>
                <w:right w:val="none" w:sz="0" w:space="0" w:color="auto"/>
              </w:divBdr>
            </w:div>
            <w:div w:id="211119494">
              <w:marLeft w:val="0"/>
              <w:marRight w:val="0"/>
              <w:marTop w:val="0"/>
              <w:marBottom w:val="0"/>
              <w:divBdr>
                <w:top w:val="none" w:sz="0" w:space="0" w:color="auto"/>
                <w:left w:val="none" w:sz="0" w:space="0" w:color="auto"/>
                <w:bottom w:val="none" w:sz="0" w:space="0" w:color="auto"/>
                <w:right w:val="none" w:sz="0" w:space="0" w:color="auto"/>
              </w:divBdr>
            </w:div>
            <w:div w:id="1753575995">
              <w:marLeft w:val="0"/>
              <w:marRight w:val="0"/>
              <w:marTop w:val="0"/>
              <w:marBottom w:val="0"/>
              <w:divBdr>
                <w:top w:val="none" w:sz="0" w:space="0" w:color="auto"/>
                <w:left w:val="none" w:sz="0" w:space="0" w:color="auto"/>
                <w:bottom w:val="none" w:sz="0" w:space="0" w:color="auto"/>
                <w:right w:val="none" w:sz="0" w:space="0" w:color="auto"/>
              </w:divBdr>
            </w:div>
            <w:div w:id="2024360796">
              <w:marLeft w:val="0"/>
              <w:marRight w:val="0"/>
              <w:marTop w:val="0"/>
              <w:marBottom w:val="0"/>
              <w:divBdr>
                <w:top w:val="none" w:sz="0" w:space="0" w:color="auto"/>
                <w:left w:val="none" w:sz="0" w:space="0" w:color="auto"/>
                <w:bottom w:val="none" w:sz="0" w:space="0" w:color="auto"/>
                <w:right w:val="none" w:sz="0" w:space="0" w:color="auto"/>
              </w:divBdr>
            </w:div>
            <w:div w:id="455567292">
              <w:marLeft w:val="0"/>
              <w:marRight w:val="0"/>
              <w:marTop w:val="0"/>
              <w:marBottom w:val="0"/>
              <w:divBdr>
                <w:top w:val="none" w:sz="0" w:space="0" w:color="auto"/>
                <w:left w:val="none" w:sz="0" w:space="0" w:color="auto"/>
                <w:bottom w:val="none" w:sz="0" w:space="0" w:color="auto"/>
                <w:right w:val="none" w:sz="0" w:space="0" w:color="auto"/>
              </w:divBdr>
            </w:div>
            <w:div w:id="1356269043">
              <w:marLeft w:val="0"/>
              <w:marRight w:val="0"/>
              <w:marTop w:val="0"/>
              <w:marBottom w:val="0"/>
              <w:divBdr>
                <w:top w:val="none" w:sz="0" w:space="0" w:color="auto"/>
                <w:left w:val="none" w:sz="0" w:space="0" w:color="auto"/>
                <w:bottom w:val="none" w:sz="0" w:space="0" w:color="auto"/>
                <w:right w:val="none" w:sz="0" w:space="0" w:color="auto"/>
              </w:divBdr>
            </w:div>
            <w:div w:id="919405415">
              <w:marLeft w:val="0"/>
              <w:marRight w:val="0"/>
              <w:marTop w:val="0"/>
              <w:marBottom w:val="0"/>
              <w:divBdr>
                <w:top w:val="none" w:sz="0" w:space="0" w:color="auto"/>
                <w:left w:val="none" w:sz="0" w:space="0" w:color="auto"/>
                <w:bottom w:val="none" w:sz="0" w:space="0" w:color="auto"/>
                <w:right w:val="none" w:sz="0" w:space="0" w:color="auto"/>
              </w:divBdr>
            </w:div>
            <w:div w:id="121773724">
              <w:marLeft w:val="0"/>
              <w:marRight w:val="0"/>
              <w:marTop w:val="0"/>
              <w:marBottom w:val="0"/>
              <w:divBdr>
                <w:top w:val="none" w:sz="0" w:space="0" w:color="auto"/>
                <w:left w:val="none" w:sz="0" w:space="0" w:color="auto"/>
                <w:bottom w:val="none" w:sz="0" w:space="0" w:color="auto"/>
                <w:right w:val="none" w:sz="0" w:space="0" w:color="auto"/>
              </w:divBdr>
            </w:div>
            <w:div w:id="1552882042">
              <w:marLeft w:val="0"/>
              <w:marRight w:val="0"/>
              <w:marTop w:val="0"/>
              <w:marBottom w:val="0"/>
              <w:divBdr>
                <w:top w:val="none" w:sz="0" w:space="0" w:color="auto"/>
                <w:left w:val="none" w:sz="0" w:space="0" w:color="auto"/>
                <w:bottom w:val="none" w:sz="0" w:space="0" w:color="auto"/>
                <w:right w:val="none" w:sz="0" w:space="0" w:color="auto"/>
              </w:divBdr>
            </w:div>
            <w:div w:id="1528762596">
              <w:marLeft w:val="0"/>
              <w:marRight w:val="0"/>
              <w:marTop w:val="0"/>
              <w:marBottom w:val="0"/>
              <w:divBdr>
                <w:top w:val="none" w:sz="0" w:space="0" w:color="auto"/>
                <w:left w:val="none" w:sz="0" w:space="0" w:color="auto"/>
                <w:bottom w:val="none" w:sz="0" w:space="0" w:color="auto"/>
                <w:right w:val="none" w:sz="0" w:space="0" w:color="auto"/>
              </w:divBdr>
            </w:div>
            <w:div w:id="1977376149">
              <w:marLeft w:val="0"/>
              <w:marRight w:val="0"/>
              <w:marTop w:val="0"/>
              <w:marBottom w:val="0"/>
              <w:divBdr>
                <w:top w:val="none" w:sz="0" w:space="0" w:color="auto"/>
                <w:left w:val="none" w:sz="0" w:space="0" w:color="auto"/>
                <w:bottom w:val="none" w:sz="0" w:space="0" w:color="auto"/>
                <w:right w:val="none" w:sz="0" w:space="0" w:color="auto"/>
              </w:divBdr>
            </w:div>
            <w:div w:id="1125735168">
              <w:marLeft w:val="0"/>
              <w:marRight w:val="0"/>
              <w:marTop w:val="0"/>
              <w:marBottom w:val="0"/>
              <w:divBdr>
                <w:top w:val="none" w:sz="0" w:space="0" w:color="auto"/>
                <w:left w:val="none" w:sz="0" w:space="0" w:color="auto"/>
                <w:bottom w:val="none" w:sz="0" w:space="0" w:color="auto"/>
                <w:right w:val="none" w:sz="0" w:space="0" w:color="auto"/>
              </w:divBdr>
            </w:div>
            <w:div w:id="752043230">
              <w:marLeft w:val="0"/>
              <w:marRight w:val="0"/>
              <w:marTop w:val="0"/>
              <w:marBottom w:val="0"/>
              <w:divBdr>
                <w:top w:val="none" w:sz="0" w:space="0" w:color="auto"/>
                <w:left w:val="none" w:sz="0" w:space="0" w:color="auto"/>
                <w:bottom w:val="none" w:sz="0" w:space="0" w:color="auto"/>
                <w:right w:val="none" w:sz="0" w:space="0" w:color="auto"/>
              </w:divBdr>
            </w:div>
            <w:div w:id="152841005">
              <w:marLeft w:val="0"/>
              <w:marRight w:val="0"/>
              <w:marTop w:val="0"/>
              <w:marBottom w:val="0"/>
              <w:divBdr>
                <w:top w:val="none" w:sz="0" w:space="0" w:color="auto"/>
                <w:left w:val="none" w:sz="0" w:space="0" w:color="auto"/>
                <w:bottom w:val="none" w:sz="0" w:space="0" w:color="auto"/>
                <w:right w:val="none" w:sz="0" w:space="0" w:color="auto"/>
              </w:divBdr>
            </w:div>
            <w:div w:id="1803379195">
              <w:marLeft w:val="0"/>
              <w:marRight w:val="0"/>
              <w:marTop w:val="0"/>
              <w:marBottom w:val="0"/>
              <w:divBdr>
                <w:top w:val="none" w:sz="0" w:space="0" w:color="auto"/>
                <w:left w:val="none" w:sz="0" w:space="0" w:color="auto"/>
                <w:bottom w:val="none" w:sz="0" w:space="0" w:color="auto"/>
                <w:right w:val="none" w:sz="0" w:space="0" w:color="auto"/>
              </w:divBdr>
            </w:div>
            <w:div w:id="1821651758">
              <w:marLeft w:val="0"/>
              <w:marRight w:val="0"/>
              <w:marTop w:val="0"/>
              <w:marBottom w:val="0"/>
              <w:divBdr>
                <w:top w:val="none" w:sz="0" w:space="0" w:color="auto"/>
                <w:left w:val="none" w:sz="0" w:space="0" w:color="auto"/>
                <w:bottom w:val="none" w:sz="0" w:space="0" w:color="auto"/>
                <w:right w:val="none" w:sz="0" w:space="0" w:color="auto"/>
              </w:divBdr>
            </w:div>
            <w:div w:id="5712872">
              <w:marLeft w:val="0"/>
              <w:marRight w:val="0"/>
              <w:marTop w:val="0"/>
              <w:marBottom w:val="0"/>
              <w:divBdr>
                <w:top w:val="none" w:sz="0" w:space="0" w:color="auto"/>
                <w:left w:val="none" w:sz="0" w:space="0" w:color="auto"/>
                <w:bottom w:val="none" w:sz="0" w:space="0" w:color="auto"/>
                <w:right w:val="none" w:sz="0" w:space="0" w:color="auto"/>
              </w:divBdr>
            </w:div>
            <w:div w:id="2005544507">
              <w:marLeft w:val="0"/>
              <w:marRight w:val="0"/>
              <w:marTop w:val="0"/>
              <w:marBottom w:val="0"/>
              <w:divBdr>
                <w:top w:val="none" w:sz="0" w:space="0" w:color="auto"/>
                <w:left w:val="none" w:sz="0" w:space="0" w:color="auto"/>
                <w:bottom w:val="none" w:sz="0" w:space="0" w:color="auto"/>
                <w:right w:val="none" w:sz="0" w:space="0" w:color="auto"/>
              </w:divBdr>
            </w:div>
            <w:div w:id="700522160">
              <w:marLeft w:val="0"/>
              <w:marRight w:val="0"/>
              <w:marTop w:val="0"/>
              <w:marBottom w:val="0"/>
              <w:divBdr>
                <w:top w:val="none" w:sz="0" w:space="0" w:color="auto"/>
                <w:left w:val="none" w:sz="0" w:space="0" w:color="auto"/>
                <w:bottom w:val="none" w:sz="0" w:space="0" w:color="auto"/>
                <w:right w:val="none" w:sz="0" w:space="0" w:color="auto"/>
              </w:divBdr>
            </w:div>
            <w:div w:id="1557232532">
              <w:marLeft w:val="0"/>
              <w:marRight w:val="0"/>
              <w:marTop w:val="0"/>
              <w:marBottom w:val="0"/>
              <w:divBdr>
                <w:top w:val="none" w:sz="0" w:space="0" w:color="auto"/>
                <w:left w:val="none" w:sz="0" w:space="0" w:color="auto"/>
                <w:bottom w:val="none" w:sz="0" w:space="0" w:color="auto"/>
                <w:right w:val="none" w:sz="0" w:space="0" w:color="auto"/>
              </w:divBdr>
            </w:div>
            <w:div w:id="293292195">
              <w:marLeft w:val="0"/>
              <w:marRight w:val="0"/>
              <w:marTop w:val="0"/>
              <w:marBottom w:val="0"/>
              <w:divBdr>
                <w:top w:val="none" w:sz="0" w:space="0" w:color="auto"/>
                <w:left w:val="none" w:sz="0" w:space="0" w:color="auto"/>
                <w:bottom w:val="none" w:sz="0" w:space="0" w:color="auto"/>
                <w:right w:val="none" w:sz="0" w:space="0" w:color="auto"/>
              </w:divBdr>
            </w:div>
            <w:div w:id="821656550">
              <w:marLeft w:val="0"/>
              <w:marRight w:val="0"/>
              <w:marTop w:val="0"/>
              <w:marBottom w:val="0"/>
              <w:divBdr>
                <w:top w:val="none" w:sz="0" w:space="0" w:color="auto"/>
                <w:left w:val="none" w:sz="0" w:space="0" w:color="auto"/>
                <w:bottom w:val="none" w:sz="0" w:space="0" w:color="auto"/>
                <w:right w:val="none" w:sz="0" w:space="0" w:color="auto"/>
              </w:divBdr>
            </w:div>
            <w:div w:id="1663970414">
              <w:marLeft w:val="0"/>
              <w:marRight w:val="0"/>
              <w:marTop w:val="0"/>
              <w:marBottom w:val="0"/>
              <w:divBdr>
                <w:top w:val="none" w:sz="0" w:space="0" w:color="auto"/>
                <w:left w:val="none" w:sz="0" w:space="0" w:color="auto"/>
                <w:bottom w:val="none" w:sz="0" w:space="0" w:color="auto"/>
                <w:right w:val="none" w:sz="0" w:space="0" w:color="auto"/>
              </w:divBdr>
            </w:div>
            <w:div w:id="411319840">
              <w:marLeft w:val="0"/>
              <w:marRight w:val="0"/>
              <w:marTop w:val="0"/>
              <w:marBottom w:val="0"/>
              <w:divBdr>
                <w:top w:val="none" w:sz="0" w:space="0" w:color="auto"/>
                <w:left w:val="none" w:sz="0" w:space="0" w:color="auto"/>
                <w:bottom w:val="none" w:sz="0" w:space="0" w:color="auto"/>
                <w:right w:val="none" w:sz="0" w:space="0" w:color="auto"/>
              </w:divBdr>
            </w:div>
            <w:div w:id="1649672561">
              <w:marLeft w:val="0"/>
              <w:marRight w:val="0"/>
              <w:marTop w:val="0"/>
              <w:marBottom w:val="0"/>
              <w:divBdr>
                <w:top w:val="none" w:sz="0" w:space="0" w:color="auto"/>
                <w:left w:val="none" w:sz="0" w:space="0" w:color="auto"/>
                <w:bottom w:val="none" w:sz="0" w:space="0" w:color="auto"/>
                <w:right w:val="none" w:sz="0" w:space="0" w:color="auto"/>
              </w:divBdr>
            </w:div>
            <w:div w:id="1553082300">
              <w:marLeft w:val="0"/>
              <w:marRight w:val="0"/>
              <w:marTop w:val="0"/>
              <w:marBottom w:val="0"/>
              <w:divBdr>
                <w:top w:val="none" w:sz="0" w:space="0" w:color="auto"/>
                <w:left w:val="none" w:sz="0" w:space="0" w:color="auto"/>
                <w:bottom w:val="none" w:sz="0" w:space="0" w:color="auto"/>
                <w:right w:val="none" w:sz="0" w:space="0" w:color="auto"/>
              </w:divBdr>
            </w:div>
            <w:div w:id="2019959353">
              <w:marLeft w:val="0"/>
              <w:marRight w:val="0"/>
              <w:marTop w:val="0"/>
              <w:marBottom w:val="0"/>
              <w:divBdr>
                <w:top w:val="none" w:sz="0" w:space="0" w:color="auto"/>
                <w:left w:val="none" w:sz="0" w:space="0" w:color="auto"/>
                <w:bottom w:val="none" w:sz="0" w:space="0" w:color="auto"/>
                <w:right w:val="none" w:sz="0" w:space="0" w:color="auto"/>
              </w:divBdr>
            </w:div>
            <w:div w:id="481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2990">
      <w:bodyDiv w:val="1"/>
      <w:marLeft w:val="0"/>
      <w:marRight w:val="0"/>
      <w:marTop w:val="0"/>
      <w:marBottom w:val="0"/>
      <w:divBdr>
        <w:top w:val="none" w:sz="0" w:space="0" w:color="auto"/>
        <w:left w:val="none" w:sz="0" w:space="0" w:color="auto"/>
        <w:bottom w:val="none" w:sz="0" w:space="0" w:color="auto"/>
        <w:right w:val="none" w:sz="0" w:space="0" w:color="auto"/>
      </w:divBdr>
      <w:divsChild>
        <w:div w:id="883178670">
          <w:marLeft w:val="0"/>
          <w:marRight w:val="0"/>
          <w:marTop w:val="0"/>
          <w:marBottom w:val="0"/>
          <w:divBdr>
            <w:top w:val="none" w:sz="0" w:space="0" w:color="auto"/>
            <w:left w:val="none" w:sz="0" w:space="0" w:color="auto"/>
            <w:bottom w:val="none" w:sz="0" w:space="0" w:color="auto"/>
            <w:right w:val="none" w:sz="0" w:space="0" w:color="auto"/>
          </w:divBdr>
          <w:divsChild>
            <w:div w:id="1228803817">
              <w:marLeft w:val="0"/>
              <w:marRight w:val="0"/>
              <w:marTop w:val="0"/>
              <w:marBottom w:val="0"/>
              <w:divBdr>
                <w:top w:val="none" w:sz="0" w:space="0" w:color="auto"/>
                <w:left w:val="none" w:sz="0" w:space="0" w:color="auto"/>
                <w:bottom w:val="none" w:sz="0" w:space="0" w:color="auto"/>
                <w:right w:val="none" w:sz="0" w:space="0" w:color="auto"/>
              </w:divBdr>
            </w:div>
            <w:div w:id="159472187">
              <w:marLeft w:val="0"/>
              <w:marRight w:val="0"/>
              <w:marTop w:val="0"/>
              <w:marBottom w:val="0"/>
              <w:divBdr>
                <w:top w:val="none" w:sz="0" w:space="0" w:color="auto"/>
                <w:left w:val="none" w:sz="0" w:space="0" w:color="auto"/>
                <w:bottom w:val="none" w:sz="0" w:space="0" w:color="auto"/>
                <w:right w:val="none" w:sz="0" w:space="0" w:color="auto"/>
              </w:divBdr>
            </w:div>
            <w:div w:id="785276544">
              <w:marLeft w:val="0"/>
              <w:marRight w:val="0"/>
              <w:marTop w:val="0"/>
              <w:marBottom w:val="0"/>
              <w:divBdr>
                <w:top w:val="none" w:sz="0" w:space="0" w:color="auto"/>
                <w:left w:val="none" w:sz="0" w:space="0" w:color="auto"/>
                <w:bottom w:val="none" w:sz="0" w:space="0" w:color="auto"/>
                <w:right w:val="none" w:sz="0" w:space="0" w:color="auto"/>
              </w:divBdr>
            </w:div>
            <w:div w:id="85079378">
              <w:marLeft w:val="0"/>
              <w:marRight w:val="0"/>
              <w:marTop w:val="0"/>
              <w:marBottom w:val="0"/>
              <w:divBdr>
                <w:top w:val="none" w:sz="0" w:space="0" w:color="auto"/>
                <w:left w:val="none" w:sz="0" w:space="0" w:color="auto"/>
                <w:bottom w:val="none" w:sz="0" w:space="0" w:color="auto"/>
                <w:right w:val="none" w:sz="0" w:space="0" w:color="auto"/>
              </w:divBdr>
            </w:div>
            <w:div w:id="607128440">
              <w:marLeft w:val="0"/>
              <w:marRight w:val="0"/>
              <w:marTop w:val="0"/>
              <w:marBottom w:val="0"/>
              <w:divBdr>
                <w:top w:val="none" w:sz="0" w:space="0" w:color="auto"/>
                <w:left w:val="none" w:sz="0" w:space="0" w:color="auto"/>
                <w:bottom w:val="none" w:sz="0" w:space="0" w:color="auto"/>
                <w:right w:val="none" w:sz="0" w:space="0" w:color="auto"/>
              </w:divBdr>
            </w:div>
            <w:div w:id="2124568750">
              <w:marLeft w:val="0"/>
              <w:marRight w:val="0"/>
              <w:marTop w:val="0"/>
              <w:marBottom w:val="0"/>
              <w:divBdr>
                <w:top w:val="none" w:sz="0" w:space="0" w:color="auto"/>
                <w:left w:val="none" w:sz="0" w:space="0" w:color="auto"/>
                <w:bottom w:val="none" w:sz="0" w:space="0" w:color="auto"/>
                <w:right w:val="none" w:sz="0" w:space="0" w:color="auto"/>
              </w:divBdr>
            </w:div>
            <w:div w:id="1048450753">
              <w:marLeft w:val="0"/>
              <w:marRight w:val="0"/>
              <w:marTop w:val="0"/>
              <w:marBottom w:val="0"/>
              <w:divBdr>
                <w:top w:val="none" w:sz="0" w:space="0" w:color="auto"/>
                <w:left w:val="none" w:sz="0" w:space="0" w:color="auto"/>
                <w:bottom w:val="none" w:sz="0" w:space="0" w:color="auto"/>
                <w:right w:val="none" w:sz="0" w:space="0" w:color="auto"/>
              </w:divBdr>
            </w:div>
            <w:div w:id="1826894801">
              <w:marLeft w:val="0"/>
              <w:marRight w:val="0"/>
              <w:marTop w:val="0"/>
              <w:marBottom w:val="0"/>
              <w:divBdr>
                <w:top w:val="none" w:sz="0" w:space="0" w:color="auto"/>
                <w:left w:val="none" w:sz="0" w:space="0" w:color="auto"/>
                <w:bottom w:val="none" w:sz="0" w:space="0" w:color="auto"/>
                <w:right w:val="none" w:sz="0" w:space="0" w:color="auto"/>
              </w:divBdr>
            </w:div>
            <w:div w:id="1592465290">
              <w:marLeft w:val="0"/>
              <w:marRight w:val="0"/>
              <w:marTop w:val="0"/>
              <w:marBottom w:val="0"/>
              <w:divBdr>
                <w:top w:val="none" w:sz="0" w:space="0" w:color="auto"/>
                <w:left w:val="none" w:sz="0" w:space="0" w:color="auto"/>
                <w:bottom w:val="none" w:sz="0" w:space="0" w:color="auto"/>
                <w:right w:val="none" w:sz="0" w:space="0" w:color="auto"/>
              </w:divBdr>
            </w:div>
            <w:div w:id="319844522">
              <w:marLeft w:val="0"/>
              <w:marRight w:val="0"/>
              <w:marTop w:val="0"/>
              <w:marBottom w:val="0"/>
              <w:divBdr>
                <w:top w:val="none" w:sz="0" w:space="0" w:color="auto"/>
                <w:left w:val="none" w:sz="0" w:space="0" w:color="auto"/>
                <w:bottom w:val="none" w:sz="0" w:space="0" w:color="auto"/>
                <w:right w:val="none" w:sz="0" w:space="0" w:color="auto"/>
              </w:divBdr>
            </w:div>
            <w:div w:id="1478954922">
              <w:marLeft w:val="0"/>
              <w:marRight w:val="0"/>
              <w:marTop w:val="0"/>
              <w:marBottom w:val="0"/>
              <w:divBdr>
                <w:top w:val="none" w:sz="0" w:space="0" w:color="auto"/>
                <w:left w:val="none" w:sz="0" w:space="0" w:color="auto"/>
                <w:bottom w:val="none" w:sz="0" w:space="0" w:color="auto"/>
                <w:right w:val="none" w:sz="0" w:space="0" w:color="auto"/>
              </w:divBdr>
            </w:div>
            <w:div w:id="31006025">
              <w:marLeft w:val="0"/>
              <w:marRight w:val="0"/>
              <w:marTop w:val="0"/>
              <w:marBottom w:val="0"/>
              <w:divBdr>
                <w:top w:val="none" w:sz="0" w:space="0" w:color="auto"/>
                <w:left w:val="none" w:sz="0" w:space="0" w:color="auto"/>
                <w:bottom w:val="none" w:sz="0" w:space="0" w:color="auto"/>
                <w:right w:val="none" w:sz="0" w:space="0" w:color="auto"/>
              </w:divBdr>
            </w:div>
            <w:div w:id="440953195">
              <w:marLeft w:val="0"/>
              <w:marRight w:val="0"/>
              <w:marTop w:val="0"/>
              <w:marBottom w:val="0"/>
              <w:divBdr>
                <w:top w:val="none" w:sz="0" w:space="0" w:color="auto"/>
                <w:left w:val="none" w:sz="0" w:space="0" w:color="auto"/>
                <w:bottom w:val="none" w:sz="0" w:space="0" w:color="auto"/>
                <w:right w:val="none" w:sz="0" w:space="0" w:color="auto"/>
              </w:divBdr>
            </w:div>
            <w:div w:id="1450736759">
              <w:marLeft w:val="0"/>
              <w:marRight w:val="0"/>
              <w:marTop w:val="0"/>
              <w:marBottom w:val="0"/>
              <w:divBdr>
                <w:top w:val="none" w:sz="0" w:space="0" w:color="auto"/>
                <w:left w:val="none" w:sz="0" w:space="0" w:color="auto"/>
                <w:bottom w:val="none" w:sz="0" w:space="0" w:color="auto"/>
                <w:right w:val="none" w:sz="0" w:space="0" w:color="auto"/>
              </w:divBdr>
            </w:div>
            <w:div w:id="465007705">
              <w:marLeft w:val="0"/>
              <w:marRight w:val="0"/>
              <w:marTop w:val="0"/>
              <w:marBottom w:val="0"/>
              <w:divBdr>
                <w:top w:val="none" w:sz="0" w:space="0" w:color="auto"/>
                <w:left w:val="none" w:sz="0" w:space="0" w:color="auto"/>
                <w:bottom w:val="none" w:sz="0" w:space="0" w:color="auto"/>
                <w:right w:val="none" w:sz="0" w:space="0" w:color="auto"/>
              </w:divBdr>
            </w:div>
            <w:div w:id="801075234">
              <w:marLeft w:val="0"/>
              <w:marRight w:val="0"/>
              <w:marTop w:val="0"/>
              <w:marBottom w:val="0"/>
              <w:divBdr>
                <w:top w:val="none" w:sz="0" w:space="0" w:color="auto"/>
                <w:left w:val="none" w:sz="0" w:space="0" w:color="auto"/>
                <w:bottom w:val="none" w:sz="0" w:space="0" w:color="auto"/>
                <w:right w:val="none" w:sz="0" w:space="0" w:color="auto"/>
              </w:divBdr>
            </w:div>
            <w:div w:id="1625885068">
              <w:marLeft w:val="0"/>
              <w:marRight w:val="0"/>
              <w:marTop w:val="0"/>
              <w:marBottom w:val="0"/>
              <w:divBdr>
                <w:top w:val="none" w:sz="0" w:space="0" w:color="auto"/>
                <w:left w:val="none" w:sz="0" w:space="0" w:color="auto"/>
                <w:bottom w:val="none" w:sz="0" w:space="0" w:color="auto"/>
                <w:right w:val="none" w:sz="0" w:space="0" w:color="auto"/>
              </w:divBdr>
            </w:div>
            <w:div w:id="1081483678">
              <w:marLeft w:val="0"/>
              <w:marRight w:val="0"/>
              <w:marTop w:val="0"/>
              <w:marBottom w:val="0"/>
              <w:divBdr>
                <w:top w:val="none" w:sz="0" w:space="0" w:color="auto"/>
                <w:left w:val="none" w:sz="0" w:space="0" w:color="auto"/>
                <w:bottom w:val="none" w:sz="0" w:space="0" w:color="auto"/>
                <w:right w:val="none" w:sz="0" w:space="0" w:color="auto"/>
              </w:divBdr>
            </w:div>
            <w:div w:id="1091702500">
              <w:marLeft w:val="0"/>
              <w:marRight w:val="0"/>
              <w:marTop w:val="0"/>
              <w:marBottom w:val="0"/>
              <w:divBdr>
                <w:top w:val="none" w:sz="0" w:space="0" w:color="auto"/>
                <w:left w:val="none" w:sz="0" w:space="0" w:color="auto"/>
                <w:bottom w:val="none" w:sz="0" w:space="0" w:color="auto"/>
                <w:right w:val="none" w:sz="0" w:space="0" w:color="auto"/>
              </w:divBdr>
            </w:div>
            <w:div w:id="1023704377">
              <w:marLeft w:val="0"/>
              <w:marRight w:val="0"/>
              <w:marTop w:val="0"/>
              <w:marBottom w:val="0"/>
              <w:divBdr>
                <w:top w:val="none" w:sz="0" w:space="0" w:color="auto"/>
                <w:left w:val="none" w:sz="0" w:space="0" w:color="auto"/>
                <w:bottom w:val="none" w:sz="0" w:space="0" w:color="auto"/>
                <w:right w:val="none" w:sz="0" w:space="0" w:color="auto"/>
              </w:divBdr>
            </w:div>
            <w:div w:id="504831298">
              <w:marLeft w:val="0"/>
              <w:marRight w:val="0"/>
              <w:marTop w:val="0"/>
              <w:marBottom w:val="0"/>
              <w:divBdr>
                <w:top w:val="none" w:sz="0" w:space="0" w:color="auto"/>
                <w:left w:val="none" w:sz="0" w:space="0" w:color="auto"/>
                <w:bottom w:val="none" w:sz="0" w:space="0" w:color="auto"/>
                <w:right w:val="none" w:sz="0" w:space="0" w:color="auto"/>
              </w:divBdr>
            </w:div>
            <w:div w:id="181894086">
              <w:marLeft w:val="0"/>
              <w:marRight w:val="0"/>
              <w:marTop w:val="0"/>
              <w:marBottom w:val="0"/>
              <w:divBdr>
                <w:top w:val="none" w:sz="0" w:space="0" w:color="auto"/>
                <w:left w:val="none" w:sz="0" w:space="0" w:color="auto"/>
                <w:bottom w:val="none" w:sz="0" w:space="0" w:color="auto"/>
                <w:right w:val="none" w:sz="0" w:space="0" w:color="auto"/>
              </w:divBdr>
            </w:div>
            <w:div w:id="2123181580">
              <w:marLeft w:val="0"/>
              <w:marRight w:val="0"/>
              <w:marTop w:val="0"/>
              <w:marBottom w:val="0"/>
              <w:divBdr>
                <w:top w:val="none" w:sz="0" w:space="0" w:color="auto"/>
                <w:left w:val="none" w:sz="0" w:space="0" w:color="auto"/>
                <w:bottom w:val="none" w:sz="0" w:space="0" w:color="auto"/>
                <w:right w:val="none" w:sz="0" w:space="0" w:color="auto"/>
              </w:divBdr>
            </w:div>
            <w:div w:id="612319832">
              <w:marLeft w:val="0"/>
              <w:marRight w:val="0"/>
              <w:marTop w:val="0"/>
              <w:marBottom w:val="0"/>
              <w:divBdr>
                <w:top w:val="none" w:sz="0" w:space="0" w:color="auto"/>
                <w:left w:val="none" w:sz="0" w:space="0" w:color="auto"/>
                <w:bottom w:val="none" w:sz="0" w:space="0" w:color="auto"/>
                <w:right w:val="none" w:sz="0" w:space="0" w:color="auto"/>
              </w:divBdr>
            </w:div>
            <w:div w:id="1257909876">
              <w:marLeft w:val="0"/>
              <w:marRight w:val="0"/>
              <w:marTop w:val="0"/>
              <w:marBottom w:val="0"/>
              <w:divBdr>
                <w:top w:val="none" w:sz="0" w:space="0" w:color="auto"/>
                <w:left w:val="none" w:sz="0" w:space="0" w:color="auto"/>
                <w:bottom w:val="none" w:sz="0" w:space="0" w:color="auto"/>
                <w:right w:val="none" w:sz="0" w:space="0" w:color="auto"/>
              </w:divBdr>
            </w:div>
            <w:div w:id="591357827">
              <w:marLeft w:val="0"/>
              <w:marRight w:val="0"/>
              <w:marTop w:val="0"/>
              <w:marBottom w:val="0"/>
              <w:divBdr>
                <w:top w:val="none" w:sz="0" w:space="0" w:color="auto"/>
                <w:left w:val="none" w:sz="0" w:space="0" w:color="auto"/>
                <w:bottom w:val="none" w:sz="0" w:space="0" w:color="auto"/>
                <w:right w:val="none" w:sz="0" w:space="0" w:color="auto"/>
              </w:divBdr>
            </w:div>
            <w:div w:id="652300751">
              <w:marLeft w:val="0"/>
              <w:marRight w:val="0"/>
              <w:marTop w:val="0"/>
              <w:marBottom w:val="0"/>
              <w:divBdr>
                <w:top w:val="none" w:sz="0" w:space="0" w:color="auto"/>
                <w:left w:val="none" w:sz="0" w:space="0" w:color="auto"/>
                <w:bottom w:val="none" w:sz="0" w:space="0" w:color="auto"/>
                <w:right w:val="none" w:sz="0" w:space="0" w:color="auto"/>
              </w:divBdr>
            </w:div>
            <w:div w:id="368069006">
              <w:marLeft w:val="0"/>
              <w:marRight w:val="0"/>
              <w:marTop w:val="0"/>
              <w:marBottom w:val="0"/>
              <w:divBdr>
                <w:top w:val="none" w:sz="0" w:space="0" w:color="auto"/>
                <w:left w:val="none" w:sz="0" w:space="0" w:color="auto"/>
                <w:bottom w:val="none" w:sz="0" w:space="0" w:color="auto"/>
                <w:right w:val="none" w:sz="0" w:space="0" w:color="auto"/>
              </w:divBdr>
            </w:div>
            <w:div w:id="1735590028">
              <w:marLeft w:val="0"/>
              <w:marRight w:val="0"/>
              <w:marTop w:val="0"/>
              <w:marBottom w:val="0"/>
              <w:divBdr>
                <w:top w:val="none" w:sz="0" w:space="0" w:color="auto"/>
                <w:left w:val="none" w:sz="0" w:space="0" w:color="auto"/>
                <w:bottom w:val="none" w:sz="0" w:space="0" w:color="auto"/>
                <w:right w:val="none" w:sz="0" w:space="0" w:color="auto"/>
              </w:divBdr>
            </w:div>
            <w:div w:id="21217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須賀葉子</dc:creator>
  <cp:keywords/>
  <dc:description/>
  <cp:lastModifiedBy>須賀葉子</cp:lastModifiedBy>
  <cp:revision>2</cp:revision>
  <dcterms:created xsi:type="dcterms:W3CDTF">2021-03-05T04:47:00Z</dcterms:created>
  <dcterms:modified xsi:type="dcterms:W3CDTF">2021-03-05T04:47:00Z</dcterms:modified>
</cp:coreProperties>
</file>